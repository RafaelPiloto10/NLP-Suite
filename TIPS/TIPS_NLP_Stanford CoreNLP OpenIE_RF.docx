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A882" w14:textId="752F23B9" w:rsidR="00024630" w:rsidRPr="00F53CBD" w:rsidRDefault="000063F5" w:rsidP="00F53CBD">
      <w:pPr>
        <w:pStyle w:val="Title"/>
      </w:pPr>
      <w:r>
        <w:rPr>
          <w:sz w:val="24"/>
          <w:szCs w:val="24"/>
        </w:rPr>
        <w:t xml:space="preserve">Stanford </w:t>
      </w:r>
      <w:proofErr w:type="spellStart"/>
      <w:r>
        <w:rPr>
          <w:sz w:val="24"/>
          <w:szCs w:val="24"/>
        </w:rPr>
        <w:t>CoreNLP</w:t>
      </w:r>
      <w:proofErr w:type="spellEnd"/>
      <w:r>
        <w:rPr>
          <w:sz w:val="24"/>
          <w:szCs w:val="24"/>
        </w:rPr>
        <w:t xml:space="preserve"> </w:t>
      </w:r>
      <w:proofErr w:type="spellStart"/>
      <w:r w:rsidR="00BD7DB2">
        <w:rPr>
          <w:sz w:val="24"/>
          <w:szCs w:val="24"/>
        </w:rPr>
        <w:t>OpenIE</w:t>
      </w:r>
      <w:proofErr w:type="spellEnd"/>
    </w:p>
    <w:sdt>
      <w:sdtPr>
        <w:rPr>
          <w:rFonts w:ascii="Times New Roman" w:eastAsia="Times New Roman" w:hAnsi="Times New Roman" w:cs="Times New Roman"/>
          <w:noProof w:val="0"/>
          <w:color w:val="auto"/>
          <w:sz w:val="24"/>
          <w:szCs w:val="22"/>
        </w:rPr>
        <w:id w:val="1566299565"/>
        <w:docPartObj>
          <w:docPartGallery w:val="Table of Contents"/>
          <w:docPartUnique/>
        </w:docPartObj>
      </w:sdtPr>
      <w:sdtEndPr>
        <w:rPr>
          <w:rFonts w:eastAsiaTheme="minorEastAsia"/>
          <w:b/>
          <w:bCs/>
        </w:rPr>
      </w:sdtEndPr>
      <w:sdtContent>
        <w:p w14:paraId="3EFE38A0" w14:textId="5D989E7C" w:rsidR="00714035" w:rsidRPr="00CD14BD" w:rsidRDefault="00714035">
          <w:pPr>
            <w:pStyle w:val="TOCHeading"/>
            <w:rPr>
              <w:color w:val="FF0000"/>
            </w:rPr>
          </w:pPr>
        </w:p>
        <w:p w14:paraId="57C7C0BE" w14:textId="62BF10BF" w:rsidR="00031C07" w:rsidRDefault="00714035">
          <w:pPr>
            <w:pStyle w:val="TOC1"/>
            <w:tabs>
              <w:tab w:val="right" w:leader="dot" w:pos="9110"/>
            </w:tabs>
            <w:rPr>
              <w:rFonts w:asciiTheme="minorHAnsi" w:hAnsiTheme="minorHAnsi" w:cstheme="minorBidi"/>
              <w:noProof/>
              <w:sz w:val="22"/>
            </w:rPr>
          </w:pPr>
          <w:r>
            <w:fldChar w:fldCharType="begin"/>
          </w:r>
          <w:r>
            <w:instrText xml:space="preserve"> TOC \o "1-3" \h \z \u </w:instrText>
          </w:r>
          <w:r>
            <w:fldChar w:fldCharType="separate"/>
          </w:r>
          <w:hyperlink w:anchor="_Toc78553835" w:history="1">
            <w:r w:rsidR="00031C07" w:rsidRPr="00840231">
              <w:rPr>
                <w:rStyle w:val="Hyperlink"/>
                <w:noProof/>
              </w:rPr>
              <w:t>What is OpenIE?</w:t>
            </w:r>
            <w:r w:rsidR="00031C07">
              <w:rPr>
                <w:noProof/>
                <w:webHidden/>
              </w:rPr>
              <w:tab/>
            </w:r>
            <w:r w:rsidR="00031C07">
              <w:rPr>
                <w:noProof/>
                <w:webHidden/>
              </w:rPr>
              <w:fldChar w:fldCharType="begin"/>
            </w:r>
            <w:r w:rsidR="00031C07">
              <w:rPr>
                <w:noProof/>
                <w:webHidden/>
              </w:rPr>
              <w:instrText xml:space="preserve"> PAGEREF _Toc78553835 \h </w:instrText>
            </w:r>
            <w:r w:rsidR="00031C07">
              <w:rPr>
                <w:noProof/>
                <w:webHidden/>
              </w:rPr>
            </w:r>
            <w:r w:rsidR="00031C07">
              <w:rPr>
                <w:noProof/>
                <w:webHidden/>
              </w:rPr>
              <w:fldChar w:fldCharType="separate"/>
            </w:r>
            <w:r w:rsidR="00031C07">
              <w:rPr>
                <w:noProof/>
                <w:webHidden/>
              </w:rPr>
              <w:t>1</w:t>
            </w:r>
            <w:r w:rsidR="00031C07">
              <w:rPr>
                <w:noProof/>
                <w:webHidden/>
              </w:rPr>
              <w:fldChar w:fldCharType="end"/>
            </w:r>
          </w:hyperlink>
        </w:p>
        <w:p w14:paraId="253A2E10" w14:textId="54AD3D6D" w:rsidR="00031C07" w:rsidRDefault="001273A5">
          <w:pPr>
            <w:pStyle w:val="TOC2"/>
            <w:tabs>
              <w:tab w:val="right" w:leader="dot" w:pos="9110"/>
            </w:tabs>
            <w:rPr>
              <w:rFonts w:asciiTheme="minorHAnsi" w:hAnsiTheme="minorHAnsi" w:cstheme="minorBidi"/>
              <w:noProof/>
              <w:sz w:val="22"/>
            </w:rPr>
          </w:pPr>
          <w:hyperlink w:anchor="_Toc78553836" w:history="1">
            <w:r w:rsidR="00031C07" w:rsidRPr="00840231">
              <w:rPr>
                <w:rStyle w:val="Hyperlink"/>
                <w:noProof/>
              </w:rPr>
              <w:t>System requirements</w:t>
            </w:r>
            <w:r w:rsidR="00031C07">
              <w:rPr>
                <w:noProof/>
                <w:webHidden/>
              </w:rPr>
              <w:tab/>
            </w:r>
            <w:r w:rsidR="00031C07">
              <w:rPr>
                <w:noProof/>
                <w:webHidden/>
              </w:rPr>
              <w:fldChar w:fldCharType="begin"/>
            </w:r>
            <w:r w:rsidR="00031C07">
              <w:rPr>
                <w:noProof/>
                <w:webHidden/>
              </w:rPr>
              <w:instrText xml:space="preserve"> PAGEREF _Toc78553836 \h </w:instrText>
            </w:r>
            <w:r w:rsidR="00031C07">
              <w:rPr>
                <w:noProof/>
                <w:webHidden/>
              </w:rPr>
            </w:r>
            <w:r w:rsidR="00031C07">
              <w:rPr>
                <w:noProof/>
                <w:webHidden/>
              </w:rPr>
              <w:fldChar w:fldCharType="separate"/>
            </w:r>
            <w:r w:rsidR="00031C07">
              <w:rPr>
                <w:noProof/>
                <w:webHidden/>
              </w:rPr>
              <w:t>2</w:t>
            </w:r>
            <w:r w:rsidR="00031C07">
              <w:rPr>
                <w:noProof/>
                <w:webHidden/>
              </w:rPr>
              <w:fldChar w:fldCharType="end"/>
            </w:r>
          </w:hyperlink>
        </w:p>
        <w:p w14:paraId="4405EB03" w14:textId="3BBDF47E" w:rsidR="00031C07" w:rsidRDefault="001273A5">
          <w:pPr>
            <w:pStyle w:val="TOC3"/>
            <w:tabs>
              <w:tab w:val="right" w:leader="dot" w:pos="9110"/>
            </w:tabs>
            <w:rPr>
              <w:rFonts w:asciiTheme="minorHAnsi" w:hAnsiTheme="minorHAnsi" w:cstheme="minorBidi"/>
              <w:noProof/>
              <w:sz w:val="22"/>
            </w:rPr>
          </w:pPr>
          <w:hyperlink w:anchor="_Toc78553837" w:history="1">
            <w:r w:rsidR="00031C07" w:rsidRPr="00840231">
              <w:rPr>
                <w:rStyle w:val="Hyperlink"/>
                <w:noProof/>
              </w:rPr>
              <w:t>Java</w:t>
            </w:r>
            <w:r w:rsidR="00031C07">
              <w:rPr>
                <w:noProof/>
                <w:webHidden/>
              </w:rPr>
              <w:tab/>
            </w:r>
            <w:r w:rsidR="00031C07">
              <w:rPr>
                <w:noProof/>
                <w:webHidden/>
              </w:rPr>
              <w:fldChar w:fldCharType="begin"/>
            </w:r>
            <w:r w:rsidR="00031C07">
              <w:rPr>
                <w:noProof/>
                <w:webHidden/>
              </w:rPr>
              <w:instrText xml:space="preserve"> PAGEREF _Toc78553837 \h </w:instrText>
            </w:r>
            <w:r w:rsidR="00031C07">
              <w:rPr>
                <w:noProof/>
                <w:webHidden/>
              </w:rPr>
            </w:r>
            <w:r w:rsidR="00031C07">
              <w:rPr>
                <w:noProof/>
                <w:webHidden/>
              </w:rPr>
              <w:fldChar w:fldCharType="separate"/>
            </w:r>
            <w:r w:rsidR="00031C07">
              <w:rPr>
                <w:noProof/>
                <w:webHidden/>
              </w:rPr>
              <w:t>2</w:t>
            </w:r>
            <w:r w:rsidR="00031C07">
              <w:rPr>
                <w:noProof/>
                <w:webHidden/>
              </w:rPr>
              <w:fldChar w:fldCharType="end"/>
            </w:r>
          </w:hyperlink>
        </w:p>
        <w:p w14:paraId="3215ABB5" w14:textId="2337501D" w:rsidR="00031C07" w:rsidRDefault="001273A5">
          <w:pPr>
            <w:pStyle w:val="TOC1"/>
            <w:tabs>
              <w:tab w:val="right" w:leader="dot" w:pos="9110"/>
            </w:tabs>
            <w:rPr>
              <w:rFonts w:asciiTheme="minorHAnsi" w:hAnsiTheme="minorHAnsi" w:cstheme="minorBidi"/>
              <w:noProof/>
              <w:sz w:val="22"/>
            </w:rPr>
          </w:pPr>
          <w:hyperlink w:anchor="_Toc78553838" w:history="1">
            <w:r w:rsidR="00031C07" w:rsidRPr="00840231">
              <w:rPr>
                <w:rStyle w:val="Hyperlink"/>
                <w:noProof/>
              </w:rPr>
              <w:t>Input</w:t>
            </w:r>
            <w:r w:rsidR="00031C07">
              <w:rPr>
                <w:noProof/>
                <w:webHidden/>
              </w:rPr>
              <w:tab/>
            </w:r>
            <w:r w:rsidR="00031C07">
              <w:rPr>
                <w:noProof/>
                <w:webHidden/>
              </w:rPr>
              <w:fldChar w:fldCharType="begin"/>
            </w:r>
            <w:r w:rsidR="00031C07">
              <w:rPr>
                <w:noProof/>
                <w:webHidden/>
              </w:rPr>
              <w:instrText xml:space="preserve"> PAGEREF _Toc78553838 \h </w:instrText>
            </w:r>
            <w:r w:rsidR="00031C07">
              <w:rPr>
                <w:noProof/>
                <w:webHidden/>
              </w:rPr>
            </w:r>
            <w:r w:rsidR="00031C07">
              <w:rPr>
                <w:noProof/>
                <w:webHidden/>
              </w:rPr>
              <w:fldChar w:fldCharType="separate"/>
            </w:r>
            <w:r w:rsidR="00031C07">
              <w:rPr>
                <w:noProof/>
                <w:webHidden/>
              </w:rPr>
              <w:t>2</w:t>
            </w:r>
            <w:r w:rsidR="00031C07">
              <w:rPr>
                <w:noProof/>
                <w:webHidden/>
              </w:rPr>
              <w:fldChar w:fldCharType="end"/>
            </w:r>
          </w:hyperlink>
        </w:p>
        <w:p w14:paraId="0468FB86" w14:textId="1A5FF933" w:rsidR="00031C07" w:rsidRDefault="001273A5">
          <w:pPr>
            <w:pStyle w:val="TOC2"/>
            <w:tabs>
              <w:tab w:val="right" w:leader="dot" w:pos="9110"/>
            </w:tabs>
            <w:rPr>
              <w:rFonts w:asciiTheme="minorHAnsi" w:hAnsiTheme="minorHAnsi" w:cstheme="minorBidi"/>
              <w:noProof/>
              <w:sz w:val="22"/>
            </w:rPr>
          </w:pPr>
          <w:hyperlink w:anchor="_Toc78553839" w:history="1">
            <w:r w:rsidR="00031C07" w:rsidRPr="00840231">
              <w:rPr>
                <w:rStyle w:val="Hyperlink"/>
                <w:noProof/>
              </w:rPr>
              <w:t>Passive sentences</w:t>
            </w:r>
            <w:r w:rsidR="00031C07">
              <w:rPr>
                <w:noProof/>
                <w:webHidden/>
              </w:rPr>
              <w:tab/>
            </w:r>
            <w:r w:rsidR="00031C07">
              <w:rPr>
                <w:noProof/>
                <w:webHidden/>
              </w:rPr>
              <w:fldChar w:fldCharType="begin"/>
            </w:r>
            <w:r w:rsidR="00031C07">
              <w:rPr>
                <w:noProof/>
                <w:webHidden/>
              </w:rPr>
              <w:instrText xml:space="preserve"> PAGEREF _Toc78553839 \h </w:instrText>
            </w:r>
            <w:r w:rsidR="00031C07">
              <w:rPr>
                <w:noProof/>
                <w:webHidden/>
              </w:rPr>
            </w:r>
            <w:r w:rsidR="00031C07">
              <w:rPr>
                <w:noProof/>
                <w:webHidden/>
              </w:rPr>
              <w:fldChar w:fldCharType="separate"/>
            </w:r>
            <w:r w:rsidR="00031C07">
              <w:rPr>
                <w:noProof/>
                <w:webHidden/>
              </w:rPr>
              <w:t>2</w:t>
            </w:r>
            <w:r w:rsidR="00031C07">
              <w:rPr>
                <w:noProof/>
                <w:webHidden/>
              </w:rPr>
              <w:fldChar w:fldCharType="end"/>
            </w:r>
          </w:hyperlink>
        </w:p>
        <w:p w14:paraId="4A860312" w14:textId="3B43C364" w:rsidR="00031C07" w:rsidRDefault="001273A5">
          <w:pPr>
            <w:pStyle w:val="TOC2"/>
            <w:tabs>
              <w:tab w:val="right" w:leader="dot" w:pos="9110"/>
            </w:tabs>
            <w:rPr>
              <w:rFonts w:asciiTheme="minorHAnsi" w:hAnsiTheme="minorHAnsi" w:cstheme="minorBidi"/>
              <w:noProof/>
              <w:sz w:val="22"/>
            </w:rPr>
          </w:pPr>
          <w:hyperlink w:anchor="_Toc78553840" w:history="1">
            <w:r w:rsidR="00031C07" w:rsidRPr="00840231">
              <w:rPr>
                <w:rStyle w:val="Hyperlink"/>
                <w:noProof/>
              </w:rPr>
              <w:t>Adjectival Clause (acl)</w:t>
            </w:r>
            <w:r w:rsidR="00031C07">
              <w:rPr>
                <w:noProof/>
                <w:webHidden/>
              </w:rPr>
              <w:tab/>
            </w:r>
            <w:r w:rsidR="00031C07">
              <w:rPr>
                <w:noProof/>
                <w:webHidden/>
              </w:rPr>
              <w:fldChar w:fldCharType="begin"/>
            </w:r>
            <w:r w:rsidR="00031C07">
              <w:rPr>
                <w:noProof/>
                <w:webHidden/>
              </w:rPr>
              <w:instrText xml:space="preserve"> PAGEREF _Toc78553840 \h </w:instrText>
            </w:r>
            <w:r w:rsidR="00031C07">
              <w:rPr>
                <w:noProof/>
                <w:webHidden/>
              </w:rPr>
            </w:r>
            <w:r w:rsidR="00031C07">
              <w:rPr>
                <w:noProof/>
                <w:webHidden/>
              </w:rPr>
              <w:fldChar w:fldCharType="separate"/>
            </w:r>
            <w:r w:rsidR="00031C07">
              <w:rPr>
                <w:noProof/>
                <w:webHidden/>
              </w:rPr>
              <w:t>3</w:t>
            </w:r>
            <w:r w:rsidR="00031C07">
              <w:rPr>
                <w:noProof/>
                <w:webHidden/>
              </w:rPr>
              <w:fldChar w:fldCharType="end"/>
            </w:r>
          </w:hyperlink>
        </w:p>
        <w:p w14:paraId="123096A5" w14:textId="64B26CBB" w:rsidR="00031C07" w:rsidRDefault="001273A5">
          <w:pPr>
            <w:pStyle w:val="TOC2"/>
            <w:tabs>
              <w:tab w:val="right" w:leader="dot" w:pos="9110"/>
            </w:tabs>
            <w:rPr>
              <w:rFonts w:asciiTheme="minorHAnsi" w:hAnsiTheme="minorHAnsi" w:cstheme="minorBidi"/>
              <w:noProof/>
              <w:sz w:val="22"/>
            </w:rPr>
          </w:pPr>
          <w:hyperlink w:anchor="_Toc78553841" w:history="1">
            <w:r w:rsidR="00031C07" w:rsidRPr="00840231">
              <w:rPr>
                <w:rStyle w:val="Hyperlink"/>
                <w:noProof/>
                <w:lang w:val="es-ES"/>
              </w:rPr>
              <w:t>Adverbial Clause (advcl)</w:t>
            </w:r>
            <w:r w:rsidR="00031C07">
              <w:rPr>
                <w:noProof/>
                <w:webHidden/>
              </w:rPr>
              <w:tab/>
            </w:r>
            <w:r w:rsidR="00031C07">
              <w:rPr>
                <w:noProof/>
                <w:webHidden/>
              </w:rPr>
              <w:fldChar w:fldCharType="begin"/>
            </w:r>
            <w:r w:rsidR="00031C07">
              <w:rPr>
                <w:noProof/>
                <w:webHidden/>
              </w:rPr>
              <w:instrText xml:space="preserve"> PAGEREF _Toc78553841 \h </w:instrText>
            </w:r>
            <w:r w:rsidR="00031C07">
              <w:rPr>
                <w:noProof/>
                <w:webHidden/>
              </w:rPr>
            </w:r>
            <w:r w:rsidR="00031C07">
              <w:rPr>
                <w:noProof/>
                <w:webHidden/>
              </w:rPr>
              <w:fldChar w:fldCharType="separate"/>
            </w:r>
            <w:r w:rsidR="00031C07">
              <w:rPr>
                <w:noProof/>
                <w:webHidden/>
              </w:rPr>
              <w:t>4</w:t>
            </w:r>
            <w:r w:rsidR="00031C07">
              <w:rPr>
                <w:noProof/>
                <w:webHidden/>
              </w:rPr>
              <w:fldChar w:fldCharType="end"/>
            </w:r>
          </w:hyperlink>
        </w:p>
        <w:p w14:paraId="6D0FE7E5" w14:textId="5C8C1782" w:rsidR="00031C07" w:rsidRDefault="001273A5">
          <w:pPr>
            <w:pStyle w:val="TOC2"/>
            <w:tabs>
              <w:tab w:val="right" w:leader="dot" w:pos="9110"/>
            </w:tabs>
            <w:rPr>
              <w:rFonts w:asciiTheme="minorHAnsi" w:hAnsiTheme="minorHAnsi" w:cstheme="minorBidi"/>
              <w:noProof/>
              <w:sz w:val="22"/>
            </w:rPr>
          </w:pPr>
          <w:hyperlink w:anchor="_Toc78553842" w:history="1">
            <w:r w:rsidR="00031C07" w:rsidRPr="00840231">
              <w:rPr>
                <w:rStyle w:val="Hyperlink"/>
                <w:noProof/>
              </w:rPr>
              <w:t>Verb Semantics</w:t>
            </w:r>
            <w:r w:rsidR="00031C07">
              <w:rPr>
                <w:noProof/>
                <w:webHidden/>
              </w:rPr>
              <w:tab/>
            </w:r>
            <w:r w:rsidR="00031C07">
              <w:rPr>
                <w:noProof/>
                <w:webHidden/>
              </w:rPr>
              <w:fldChar w:fldCharType="begin"/>
            </w:r>
            <w:r w:rsidR="00031C07">
              <w:rPr>
                <w:noProof/>
                <w:webHidden/>
              </w:rPr>
              <w:instrText xml:space="preserve"> PAGEREF _Toc78553842 \h </w:instrText>
            </w:r>
            <w:r w:rsidR="00031C07">
              <w:rPr>
                <w:noProof/>
                <w:webHidden/>
              </w:rPr>
            </w:r>
            <w:r w:rsidR="00031C07">
              <w:rPr>
                <w:noProof/>
                <w:webHidden/>
              </w:rPr>
              <w:fldChar w:fldCharType="separate"/>
            </w:r>
            <w:r w:rsidR="00031C07">
              <w:rPr>
                <w:noProof/>
                <w:webHidden/>
              </w:rPr>
              <w:t>4</w:t>
            </w:r>
            <w:r w:rsidR="00031C07">
              <w:rPr>
                <w:noProof/>
                <w:webHidden/>
              </w:rPr>
              <w:fldChar w:fldCharType="end"/>
            </w:r>
          </w:hyperlink>
        </w:p>
        <w:p w14:paraId="16401FA0" w14:textId="41C9D1F3" w:rsidR="00031C07" w:rsidRDefault="001273A5">
          <w:pPr>
            <w:pStyle w:val="TOC3"/>
            <w:tabs>
              <w:tab w:val="right" w:leader="dot" w:pos="9110"/>
            </w:tabs>
            <w:rPr>
              <w:rFonts w:asciiTheme="minorHAnsi" w:hAnsiTheme="minorHAnsi" w:cstheme="minorBidi"/>
              <w:noProof/>
              <w:sz w:val="22"/>
            </w:rPr>
          </w:pPr>
          <w:hyperlink w:anchor="_Toc78553843" w:history="1">
            <w:r w:rsidR="00031C07" w:rsidRPr="00840231">
              <w:rPr>
                <w:rStyle w:val="Hyperlink"/>
                <w:noProof/>
              </w:rPr>
              <w:t>Verb and Preposition</w:t>
            </w:r>
            <w:r w:rsidR="00031C07">
              <w:rPr>
                <w:noProof/>
                <w:webHidden/>
              </w:rPr>
              <w:tab/>
            </w:r>
            <w:r w:rsidR="00031C07">
              <w:rPr>
                <w:noProof/>
                <w:webHidden/>
              </w:rPr>
              <w:fldChar w:fldCharType="begin"/>
            </w:r>
            <w:r w:rsidR="00031C07">
              <w:rPr>
                <w:noProof/>
                <w:webHidden/>
              </w:rPr>
              <w:instrText xml:space="preserve"> PAGEREF _Toc78553843 \h </w:instrText>
            </w:r>
            <w:r w:rsidR="00031C07">
              <w:rPr>
                <w:noProof/>
                <w:webHidden/>
              </w:rPr>
            </w:r>
            <w:r w:rsidR="00031C07">
              <w:rPr>
                <w:noProof/>
                <w:webHidden/>
              </w:rPr>
              <w:fldChar w:fldCharType="separate"/>
            </w:r>
            <w:r w:rsidR="00031C07">
              <w:rPr>
                <w:noProof/>
                <w:webHidden/>
              </w:rPr>
              <w:t>4</w:t>
            </w:r>
            <w:r w:rsidR="00031C07">
              <w:rPr>
                <w:noProof/>
                <w:webHidden/>
              </w:rPr>
              <w:fldChar w:fldCharType="end"/>
            </w:r>
          </w:hyperlink>
        </w:p>
        <w:p w14:paraId="3509F21A" w14:textId="58F3D79E" w:rsidR="00031C07" w:rsidRDefault="001273A5">
          <w:pPr>
            <w:pStyle w:val="TOC3"/>
            <w:tabs>
              <w:tab w:val="right" w:leader="dot" w:pos="9110"/>
            </w:tabs>
            <w:rPr>
              <w:rFonts w:asciiTheme="minorHAnsi" w:hAnsiTheme="minorHAnsi" w:cstheme="minorBidi"/>
              <w:noProof/>
              <w:sz w:val="22"/>
            </w:rPr>
          </w:pPr>
          <w:hyperlink w:anchor="_Toc78553844" w:history="1">
            <w:r w:rsidR="00031C07" w:rsidRPr="00840231">
              <w:rPr>
                <w:rStyle w:val="Hyperlink"/>
                <w:noProof/>
              </w:rPr>
              <w:t>Verb, Preposition, and Object</w:t>
            </w:r>
            <w:r w:rsidR="00031C07">
              <w:rPr>
                <w:noProof/>
                <w:webHidden/>
              </w:rPr>
              <w:tab/>
            </w:r>
            <w:r w:rsidR="00031C07">
              <w:rPr>
                <w:noProof/>
                <w:webHidden/>
              </w:rPr>
              <w:fldChar w:fldCharType="begin"/>
            </w:r>
            <w:r w:rsidR="00031C07">
              <w:rPr>
                <w:noProof/>
                <w:webHidden/>
              </w:rPr>
              <w:instrText xml:space="preserve"> PAGEREF _Toc78553844 \h </w:instrText>
            </w:r>
            <w:r w:rsidR="00031C07">
              <w:rPr>
                <w:noProof/>
                <w:webHidden/>
              </w:rPr>
            </w:r>
            <w:r w:rsidR="00031C07">
              <w:rPr>
                <w:noProof/>
                <w:webHidden/>
              </w:rPr>
              <w:fldChar w:fldCharType="separate"/>
            </w:r>
            <w:r w:rsidR="00031C07">
              <w:rPr>
                <w:noProof/>
                <w:webHidden/>
              </w:rPr>
              <w:t>5</w:t>
            </w:r>
            <w:r w:rsidR="00031C07">
              <w:rPr>
                <w:noProof/>
                <w:webHidden/>
              </w:rPr>
              <w:fldChar w:fldCharType="end"/>
            </w:r>
          </w:hyperlink>
        </w:p>
        <w:p w14:paraId="59999308" w14:textId="2D63B072" w:rsidR="00031C07" w:rsidRDefault="001273A5">
          <w:pPr>
            <w:pStyle w:val="TOC3"/>
            <w:tabs>
              <w:tab w:val="right" w:leader="dot" w:pos="9110"/>
            </w:tabs>
            <w:rPr>
              <w:rFonts w:asciiTheme="minorHAnsi" w:hAnsiTheme="minorHAnsi" w:cstheme="minorBidi"/>
              <w:noProof/>
              <w:sz w:val="22"/>
            </w:rPr>
          </w:pPr>
          <w:hyperlink w:anchor="_Toc78553845" w:history="1">
            <w:r w:rsidR="00031C07" w:rsidRPr="00840231">
              <w:rPr>
                <w:rStyle w:val="Hyperlink"/>
                <w:noProof/>
              </w:rPr>
              <w:t>Future Developments</w:t>
            </w:r>
            <w:r w:rsidR="00031C07">
              <w:rPr>
                <w:noProof/>
                <w:webHidden/>
              </w:rPr>
              <w:tab/>
            </w:r>
            <w:r w:rsidR="00031C07">
              <w:rPr>
                <w:noProof/>
                <w:webHidden/>
              </w:rPr>
              <w:fldChar w:fldCharType="begin"/>
            </w:r>
            <w:r w:rsidR="00031C07">
              <w:rPr>
                <w:noProof/>
                <w:webHidden/>
              </w:rPr>
              <w:instrText xml:space="preserve"> PAGEREF _Toc78553845 \h </w:instrText>
            </w:r>
            <w:r w:rsidR="00031C07">
              <w:rPr>
                <w:noProof/>
                <w:webHidden/>
              </w:rPr>
            </w:r>
            <w:r w:rsidR="00031C07">
              <w:rPr>
                <w:noProof/>
                <w:webHidden/>
              </w:rPr>
              <w:fldChar w:fldCharType="separate"/>
            </w:r>
            <w:r w:rsidR="00031C07">
              <w:rPr>
                <w:noProof/>
                <w:webHidden/>
              </w:rPr>
              <w:t>6</w:t>
            </w:r>
            <w:r w:rsidR="00031C07">
              <w:rPr>
                <w:noProof/>
                <w:webHidden/>
              </w:rPr>
              <w:fldChar w:fldCharType="end"/>
            </w:r>
          </w:hyperlink>
        </w:p>
        <w:p w14:paraId="73AA6D99" w14:textId="57ECA306" w:rsidR="00031C07" w:rsidRDefault="001273A5">
          <w:pPr>
            <w:pStyle w:val="TOC1"/>
            <w:tabs>
              <w:tab w:val="right" w:leader="dot" w:pos="9110"/>
            </w:tabs>
            <w:rPr>
              <w:rFonts w:asciiTheme="minorHAnsi" w:hAnsiTheme="minorHAnsi" w:cstheme="minorBidi"/>
              <w:noProof/>
              <w:sz w:val="22"/>
            </w:rPr>
          </w:pPr>
          <w:hyperlink w:anchor="_Toc78553846" w:history="1">
            <w:r w:rsidR="00031C07" w:rsidRPr="00840231">
              <w:rPr>
                <w:rStyle w:val="Hyperlink"/>
                <w:noProof/>
              </w:rPr>
              <w:t>Output</w:t>
            </w:r>
            <w:r w:rsidR="00031C07">
              <w:rPr>
                <w:noProof/>
                <w:webHidden/>
              </w:rPr>
              <w:tab/>
            </w:r>
            <w:r w:rsidR="00031C07">
              <w:rPr>
                <w:noProof/>
                <w:webHidden/>
              </w:rPr>
              <w:fldChar w:fldCharType="begin"/>
            </w:r>
            <w:r w:rsidR="00031C07">
              <w:rPr>
                <w:noProof/>
                <w:webHidden/>
              </w:rPr>
              <w:instrText xml:space="preserve"> PAGEREF _Toc78553846 \h </w:instrText>
            </w:r>
            <w:r w:rsidR="00031C07">
              <w:rPr>
                <w:noProof/>
                <w:webHidden/>
              </w:rPr>
            </w:r>
            <w:r w:rsidR="00031C07">
              <w:rPr>
                <w:noProof/>
                <w:webHidden/>
              </w:rPr>
              <w:fldChar w:fldCharType="separate"/>
            </w:r>
            <w:r w:rsidR="00031C07">
              <w:rPr>
                <w:noProof/>
                <w:webHidden/>
              </w:rPr>
              <w:t>6</w:t>
            </w:r>
            <w:r w:rsidR="00031C07">
              <w:rPr>
                <w:noProof/>
                <w:webHidden/>
              </w:rPr>
              <w:fldChar w:fldCharType="end"/>
            </w:r>
          </w:hyperlink>
        </w:p>
        <w:p w14:paraId="6C3B82A9" w14:textId="7EE43AD6" w:rsidR="00031C07" w:rsidRDefault="001273A5">
          <w:pPr>
            <w:pStyle w:val="TOC1"/>
            <w:tabs>
              <w:tab w:val="right" w:leader="dot" w:pos="9110"/>
            </w:tabs>
            <w:rPr>
              <w:rFonts w:asciiTheme="minorHAnsi" w:hAnsiTheme="minorHAnsi" w:cstheme="minorBidi"/>
              <w:noProof/>
              <w:sz w:val="22"/>
            </w:rPr>
          </w:pPr>
          <w:hyperlink w:anchor="_Toc78553847" w:history="1">
            <w:r w:rsidR="00031C07" w:rsidRPr="00840231">
              <w:rPr>
                <w:rStyle w:val="Hyperlink"/>
                <w:noProof/>
              </w:rPr>
              <w:t>References</w:t>
            </w:r>
            <w:r w:rsidR="00031C07">
              <w:rPr>
                <w:noProof/>
                <w:webHidden/>
              </w:rPr>
              <w:tab/>
            </w:r>
            <w:r w:rsidR="00031C07">
              <w:rPr>
                <w:noProof/>
                <w:webHidden/>
              </w:rPr>
              <w:fldChar w:fldCharType="begin"/>
            </w:r>
            <w:r w:rsidR="00031C07">
              <w:rPr>
                <w:noProof/>
                <w:webHidden/>
              </w:rPr>
              <w:instrText xml:space="preserve"> PAGEREF _Toc78553847 \h </w:instrText>
            </w:r>
            <w:r w:rsidR="00031C07">
              <w:rPr>
                <w:noProof/>
                <w:webHidden/>
              </w:rPr>
            </w:r>
            <w:r w:rsidR="00031C07">
              <w:rPr>
                <w:noProof/>
                <w:webHidden/>
              </w:rPr>
              <w:fldChar w:fldCharType="separate"/>
            </w:r>
            <w:r w:rsidR="00031C07">
              <w:rPr>
                <w:noProof/>
                <w:webHidden/>
              </w:rPr>
              <w:t>7</w:t>
            </w:r>
            <w:r w:rsidR="00031C07">
              <w:rPr>
                <w:noProof/>
                <w:webHidden/>
              </w:rPr>
              <w:fldChar w:fldCharType="end"/>
            </w:r>
          </w:hyperlink>
        </w:p>
        <w:p w14:paraId="5A5E104F" w14:textId="421085CE" w:rsidR="00A6397A" w:rsidRDefault="00714035" w:rsidP="00A40359">
          <w:pPr>
            <w:rPr>
              <w:b/>
              <w:bCs/>
              <w:noProof/>
            </w:rPr>
          </w:pPr>
          <w:r>
            <w:rPr>
              <w:b/>
              <w:bCs/>
              <w:noProof/>
            </w:rPr>
            <w:fldChar w:fldCharType="end"/>
          </w:r>
        </w:p>
      </w:sdtContent>
    </w:sdt>
    <w:p w14:paraId="77F4B9BD" w14:textId="4D7D94FC" w:rsidR="009D4882" w:rsidRDefault="009D4882" w:rsidP="009D4882">
      <w:pPr>
        <w:pStyle w:val="Heading1"/>
      </w:pPr>
      <w:bookmarkStart w:id="0" w:name="_Toc78553835"/>
      <w:r w:rsidRPr="009D4882">
        <w:t xml:space="preserve">What is </w:t>
      </w:r>
      <w:r w:rsidR="00226F71">
        <w:t>OpenIE</w:t>
      </w:r>
      <w:r w:rsidRPr="009D4882">
        <w:t>?</w:t>
      </w:r>
      <w:bookmarkEnd w:id="0"/>
    </w:p>
    <w:p w14:paraId="61FEC116" w14:textId="77777777" w:rsidR="007B3614" w:rsidRDefault="007B3614" w:rsidP="009D4882"/>
    <w:p w14:paraId="096FDA04" w14:textId="37874779" w:rsidR="009D4882" w:rsidRDefault="007B3614" w:rsidP="009D4882">
      <w:r>
        <w:t xml:space="preserve">From the Stanford </w:t>
      </w:r>
      <w:proofErr w:type="spellStart"/>
      <w:r>
        <w:t>CoreNLP</w:t>
      </w:r>
      <w:proofErr w:type="spellEnd"/>
      <w:r>
        <w:t xml:space="preserve"> website (</w:t>
      </w:r>
      <w:hyperlink r:id="rId8" w:history="1">
        <w:r w:rsidRPr="00BD0AFB">
          <w:rPr>
            <w:rStyle w:val="Hyperlink"/>
          </w:rPr>
          <w:t>https://nlp.stanford.edu/software/openie.html</w:t>
        </w:r>
      </w:hyperlink>
      <w:r>
        <w:t>) we read:</w:t>
      </w:r>
    </w:p>
    <w:p w14:paraId="0EF0A827" w14:textId="5BCDC419" w:rsidR="007B3614" w:rsidRDefault="007B3614" w:rsidP="009D4882"/>
    <w:p w14:paraId="68FDAF4E" w14:textId="76901B68" w:rsidR="007B3614" w:rsidRDefault="007947F5" w:rsidP="00710EA5">
      <w:pPr>
        <w:ind w:left="720"/>
      </w:pPr>
      <w:r>
        <w:t>O</w:t>
      </w:r>
      <w:r w:rsidR="007B3614">
        <w:t xml:space="preserve">pen information extraction (open IE) refers to the </w:t>
      </w:r>
      <w:r w:rsidR="007B3614" w:rsidRPr="007947F5">
        <w:rPr>
          <w:b/>
          <w:bCs/>
        </w:rPr>
        <w:t>extraction of relation tuples</w:t>
      </w:r>
      <w:r w:rsidR="007B3614">
        <w:t xml:space="preserve">, typically binary relations, from plain text, such as (Mark Zuckerberg; founded; Facebook). The central difference from other information extraction is that the schema for these relations does not need to be specified in advance; </w:t>
      </w:r>
      <w:proofErr w:type="gramStart"/>
      <w:r w:rsidR="007B3614">
        <w:t>typically</w:t>
      </w:r>
      <w:proofErr w:type="gramEnd"/>
      <w:r w:rsidR="007B3614">
        <w:t xml:space="preserve"> the relation name is just the text linking two arguments. For example, Barack Obama was born in Hawaii would create a triple (Barack Obama; was born in; Hawaii), corresponding to the open domain relation was-born-in</w:t>
      </w:r>
      <w:r>
        <w:t xml:space="preserve"> </w:t>
      </w:r>
      <w:r w:rsidR="007B3614">
        <w:t>(Barack-Obama, Hawaii). This software is a Java implementation of an open IE system described in the paper:</w:t>
      </w:r>
    </w:p>
    <w:p w14:paraId="673B2C02" w14:textId="77777777" w:rsidR="007B3614" w:rsidRDefault="007B3614" w:rsidP="00710EA5">
      <w:pPr>
        <w:ind w:left="720"/>
      </w:pPr>
    </w:p>
    <w:p w14:paraId="64143F69" w14:textId="0EFAC73C" w:rsidR="007B3614" w:rsidRDefault="007B3614" w:rsidP="00710EA5">
      <w:pPr>
        <w:ind w:left="1440"/>
      </w:pPr>
      <w:r>
        <w:t xml:space="preserve">Gabor </w:t>
      </w:r>
      <w:proofErr w:type="spellStart"/>
      <w:r>
        <w:t>Angeli</w:t>
      </w:r>
      <w:proofErr w:type="spellEnd"/>
      <w:r>
        <w:t xml:space="preserve">, Melvin Johnson </w:t>
      </w:r>
      <w:proofErr w:type="spellStart"/>
      <w:r>
        <w:t>Premkumar</w:t>
      </w:r>
      <w:proofErr w:type="spellEnd"/>
      <w:r>
        <w:t xml:space="preserve">, and Christopher D. Manning. Leveraging Linguistic Structure </w:t>
      </w:r>
      <w:r w:rsidR="003E2A28">
        <w:t>f</w:t>
      </w:r>
      <w:r>
        <w:t xml:space="preserve">or Open Domain Information Extraction. In </w:t>
      </w:r>
      <w:r w:rsidRPr="003E2A28">
        <w:rPr>
          <w:i/>
          <w:iCs/>
        </w:rPr>
        <w:t>Proceedings of the Association of Computational Linguistics (ACL)</w:t>
      </w:r>
      <w:r>
        <w:t>, 2015.</w:t>
      </w:r>
    </w:p>
    <w:p w14:paraId="52DB0876" w14:textId="77777777" w:rsidR="007947F5" w:rsidRDefault="007947F5" w:rsidP="00710EA5">
      <w:pPr>
        <w:ind w:left="720"/>
      </w:pPr>
    </w:p>
    <w:p w14:paraId="77D1948E" w14:textId="11786583" w:rsidR="007B3614" w:rsidRDefault="007B3614" w:rsidP="00710EA5">
      <w:pPr>
        <w:ind w:left="720"/>
      </w:pPr>
      <w:r>
        <w:t xml:space="preserve">The system first splits each sentence into a set of entailed clauses. Each clause is then maximally shortened, producing a set of entailed shorter sentence fragments. These fragments are then segmented into </w:t>
      </w:r>
      <w:proofErr w:type="spellStart"/>
      <w:r>
        <w:t>OpenIE</w:t>
      </w:r>
      <w:proofErr w:type="spellEnd"/>
      <w:r>
        <w:t xml:space="preserve"> triples, and output by the system. An illustration of the process is given for an example sentence below:</w:t>
      </w:r>
    </w:p>
    <w:p w14:paraId="3E3CFDA1" w14:textId="77777777" w:rsidR="007B3614" w:rsidRDefault="007B3614" w:rsidP="00710EA5">
      <w:pPr>
        <w:ind w:left="720"/>
      </w:pPr>
    </w:p>
    <w:p w14:paraId="44DACEA6" w14:textId="340F0478" w:rsidR="007B3614" w:rsidRDefault="007B3614" w:rsidP="00710EA5">
      <w:pPr>
        <w:ind w:left="720"/>
      </w:pPr>
      <w:r>
        <w:rPr>
          <w:noProof/>
        </w:rPr>
        <w:lastRenderedPageBreak/>
        <w:drawing>
          <wp:inline distT="0" distB="0" distL="0" distR="0" wp14:anchorId="193D98DA" wp14:editId="60B2F27E">
            <wp:extent cx="5791200" cy="213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132330"/>
                    </a:xfrm>
                    <a:prstGeom prst="rect">
                      <a:avLst/>
                    </a:prstGeom>
                    <a:noFill/>
                    <a:ln>
                      <a:noFill/>
                    </a:ln>
                  </pic:spPr>
                </pic:pic>
              </a:graphicData>
            </a:graphic>
          </wp:inline>
        </w:drawing>
      </w:r>
    </w:p>
    <w:p w14:paraId="5266B152" w14:textId="77777777" w:rsidR="007B3614" w:rsidRDefault="007B3614" w:rsidP="009D4882"/>
    <w:p w14:paraId="68D712B1" w14:textId="70A98EE1" w:rsidR="0001250D" w:rsidRDefault="007947F5" w:rsidP="00595B97">
      <w:pPr>
        <w:pStyle w:val="Heading2"/>
      </w:pPr>
      <w:bookmarkStart w:id="1" w:name="_Toc78553836"/>
      <w:bookmarkStart w:id="2" w:name="_Hlk41211188"/>
      <w:r>
        <w:t>System requirements</w:t>
      </w:r>
      <w:bookmarkEnd w:id="1"/>
    </w:p>
    <w:p w14:paraId="0AA081C3" w14:textId="22C78B69" w:rsidR="007947F5" w:rsidRDefault="007947F5" w:rsidP="007947F5">
      <w:proofErr w:type="spellStart"/>
      <w:r>
        <w:t>OpenIE</w:t>
      </w:r>
      <w:proofErr w:type="spellEnd"/>
      <w:r>
        <w:t xml:space="preserve"> requires Java 8+ to be installed, and generally requires around 50MB of memory in addition to the memory used by the part of speech tagger and dependency parser (and optional named entity recognizer). Stanford </w:t>
      </w:r>
      <w:proofErr w:type="spellStart"/>
      <w:r>
        <w:t>CoreNLP</w:t>
      </w:r>
      <w:proofErr w:type="spellEnd"/>
      <w:r>
        <w:t xml:space="preserve"> recommends running java with around 1gb of memory (2gb if using NER) to be safe (i.e., java -mx1g).</w:t>
      </w:r>
    </w:p>
    <w:p w14:paraId="4A9EDDEC" w14:textId="58D1B72F" w:rsidR="007947F5" w:rsidRDefault="007947F5" w:rsidP="007947F5">
      <w:bookmarkStart w:id="3" w:name="_Hlk41211472"/>
    </w:p>
    <w:p w14:paraId="006D6C81" w14:textId="0CF193C6" w:rsidR="000C6E41" w:rsidRDefault="000C6E41" w:rsidP="000C6E41">
      <w:pPr>
        <w:pStyle w:val="Heading3"/>
      </w:pPr>
      <w:bookmarkStart w:id="4" w:name="_Toc78553837"/>
      <w:r>
        <w:t>Java</w:t>
      </w:r>
      <w:bookmarkEnd w:id="4"/>
    </w:p>
    <w:p w14:paraId="2ABEBFBD" w14:textId="77777777" w:rsidR="000C6E41" w:rsidRDefault="000C6E41" w:rsidP="007947F5"/>
    <w:bookmarkEnd w:id="3"/>
    <w:p w14:paraId="45B9F95F" w14:textId="11E8B7FF" w:rsidR="007947F5" w:rsidRPr="00A07D6B" w:rsidRDefault="00A07D6B" w:rsidP="007947F5">
      <w:pPr>
        <w:rPr>
          <w:b/>
          <w:bCs/>
        </w:rPr>
      </w:pPr>
      <w:r w:rsidRPr="00A07D6B">
        <w:rPr>
          <w:b/>
          <w:bCs/>
        </w:rPr>
        <w:t xml:space="preserve">You will need to download and install Java. See the TIPS </w:t>
      </w:r>
      <w:r>
        <w:rPr>
          <w:b/>
          <w:bCs/>
        </w:rPr>
        <w:t xml:space="preserve">file </w:t>
      </w:r>
      <w:proofErr w:type="spellStart"/>
      <w:r w:rsidRPr="00A07D6B">
        <w:rPr>
          <w:b/>
          <w:bCs/>
        </w:rPr>
        <w:t>TIPS_NLP_Java</w:t>
      </w:r>
      <w:proofErr w:type="spellEnd"/>
      <w:r w:rsidRPr="00A07D6B">
        <w:rPr>
          <w:b/>
          <w:bCs/>
        </w:rPr>
        <w:t xml:space="preserve"> download install run.pdf</w:t>
      </w:r>
    </w:p>
    <w:bookmarkEnd w:id="2"/>
    <w:p w14:paraId="1DF0595E" w14:textId="77777777" w:rsidR="005770F5" w:rsidRDefault="005770F5" w:rsidP="00F53CBD">
      <w:pPr>
        <w:rPr>
          <w:szCs w:val="24"/>
        </w:rPr>
      </w:pPr>
    </w:p>
    <w:p w14:paraId="5949715D" w14:textId="60CC2DE0" w:rsidR="00F53CBD" w:rsidRPr="00F53CBD" w:rsidRDefault="00F53CBD" w:rsidP="00F53CBD">
      <w:pPr>
        <w:pStyle w:val="Heading1"/>
      </w:pPr>
      <w:bookmarkStart w:id="5" w:name="_Toc78553838"/>
      <w:r>
        <w:t>Input</w:t>
      </w:r>
      <w:bookmarkEnd w:id="5"/>
    </w:p>
    <w:p w14:paraId="74D837F2" w14:textId="53A29668" w:rsidR="00F53CBD" w:rsidRDefault="00F53CBD" w:rsidP="00F53CBD">
      <w:pPr>
        <w:rPr>
          <w:szCs w:val="24"/>
        </w:rPr>
      </w:pPr>
    </w:p>
    <w:p w14:paraId="1F70E6E1" w14:textId="3D50D230" w:rsidR="005804FA" w:rsidRDefault="005804FA" w:rsidP="00F53CBD">
      <w:pPr>
        <w:rPr>
          <w:szCs w:val="24"/>
        </w:rPr>
      </w:pPr>
      <w:r>
        <w:rPr>
          <w:szCs w:val="24"/>
        </w:rPr>
        <w:t xml:space="preserve">The Stanford </w:t>
      </w:r>
      <w:proofErr w:type="spellStart"/>
      <w:r>
        <w:rPr>
          <w:szCs w:val="24"/>
        </w:rPr>
        <w:t>CoreNLP</w:t>
      </w:r>
      <w:proofErr w:type="spellEnd"/>
      <w:r>
        <w:rPr>
          <w:szCs w:val="24"/>
        </w:rPr>
        <w:t xml:space="preserve"> </w:t>
      </w:r>
      <w:proofErr w:type="spellStart"/>
      <w:r w:rsidR="000C6E41">
        <w:rPr>
          <w:szCs w:val="24"/>
        </w:rPr>
        <w:t>OpenIE</w:t>
      </w:r>
      <w:proofErr w:type="spellEnd"/>
      <w:r>
        <w:rPr>
          <w:szCs w:val="24"/>
        </w:rPr>
        <w:t xml:space="preserve"> takes in input </w:t>
      </w:r>
      <w:r w:rsidR="005770F5">
        <w:rPr>
          <w:szCs w:val="24"/>
        </w:rPr>
        <w:t>a single text file or a set of text files in a directory.</w:t>
      </w:r>
    </w:p>
    <w:p w14:paraId="208B2B0A" w14:textId="4FEA1001" w:rsidR="005804FA" w:rsidRDefault="005804FA" w:rsidP="00F53CBD">
      <w:pPr>
        <w:rPr>
          <w:szCs w:val="24"/>
        </w:rPr>
      </w:pPr>
    </w:p>
    <w:p w14:paraId="5A8C3F3E" w14:textId="77777777" w:rsidR="00FD6B1C" w:rsidRPr="00583CD4" w:rsidRDefault="00FD6B1C" w:rsidP="00FD6B1C">
      <w:pPr>
        <w:pStyle w:val="Heading2"/>
        <w:rPr>
          <w:iCs/>
          <w:noProof/>
        </w:rPr>
      </w:pPr>
      <w:bookmarkStart w:id="6" w:name="_Toc78553839"/>
      <w:r>
        <w:rPr>
          <w:noProof/>
        </w:rPr>
        <w:t>Passive sentences</w:t>
      </w:r>
      <w:bookmarkEnd w:id="6"/>
    </w:p>
    <w:p w14:paraId="51630471" w14:textId="0C51CC9F" w:rsidR="00FD6B1C" w:rsidRDefault="00FD6B1C" w:rsidP="00F17812">
      <w:pPr>
        <w:rPr>
          <w:b/>
          <w:bCs/>
          <w:noProof/>
        </w:rPr>
      </w:pPr>
      <w:r>
        <w:rPr>
          <w:noProof/>
        </w:rPr>
        <w:t xml:space="preserve">The SVO script converts passive sentences to active ones. </w:t>
      </w:r>
      <w:r w:rsidR="00A477B3" w:rsidRPr="00F17812">
        <w:t>In the dependency parser (</w:t>
      </w:r>
      <w:r w:rsidR="005C1B26" w:rsidRPr="00F17812">
        <w:t>(</w:t>
      </w:r>
      <w:hyperlink r:id="rId10" w:history="1">
        <w:r w:rsidR="005C1B26" w:rsidRPr="00F17812">
          <w:t>https://nlp.stanford.edu/software/nndep.html</w:t>
        </w:r>
      </w:hyperlink>
      <w:r w:rsidR="00A477B3" w:rsidRPr="00F17812">
        <w:t xml:space="preserve">) of Stanford </w:t>
      </w:r>
      <w:proofErr w:type="spellStart"/>
      <w:r w:rsidR="00A477B3" w:rsidRPr="00F17812">
        <w:t>CoreNLP</w:t>
      </w:r>
      <w:proofErr w:type="spellEnd"/>
      <w:r w:rsidR="00A477B3" w:rsidRPr="00F17812">
        <w:t>, the objec</w:t>
      </w:r>
      <w:r w:rsidR="00DB7A52" w:rsidRPr="00F17812">
        <w:t>t</w:t>
      </w:r>
      <w:r w:rsidR="00A477B3" w:rsidRPr="00F17812">
        <w:t xml:space="preserve"> in passive sentence would be tagged as “</w:t>
      </w:r>
      <w:r w:rsidR="00A477B3" w:rsidRPr="00F17812">
        <w:rPr>
          <w:rFonts w:ascii="Tahoma" w:hAnsi="Tahoma" w:cs="Tahoma"/>
        </w:rPr>
        <w:t>﻿</w:t>
      </w:r>
      <w:proofErr w:type="spellStart"/>
      <w:r w:rsidR="00A477B3" w:rsidRPr="00F17812">
        <w:t>nsubj:pass</w:t>
      </w:r>
      <w:proofErr w:type="spellEnd"/>
      <w:r w:rsidR="009E5F1D" w:rsidRPr="00F17812">
        <w:t>,”</w:t>
      </w:r>
      <w:r w:rsidR="00A477B3" w:rsidRPr="00F17812">
        <w:t xml:space="preserve"> and the POS tag (</w:t>
      </w:r>
      <w:hyperlink r:id="rId11" w:history="1">
        <w:r w:rsidR="005C1B26" w:rsidRPr="00F17812">
          <w:t>https://stanfordnlp.github.io/CoreNLP/pos.html</w:t>
        </w:r>
      </w:hyperlink>
      <w:r w:rsidR="00A477B3" w:rsidRPr="00F17812">
        <w:t xml:space="preserve">) of the verb would usually be “VBN” (although sometimes the Stanford </w:t>
      </w:r>
      <w:proofErr w:type="spellStart"/>
      <w:r w:rsidR="00A477B3" w:rsidRPr="00F17812">
        <w:t>CoreNLP</w:t>
      </w:r>
      <w:proofErr w:type="spellEnd"/>
      <w:r w:rsidR="00A477B3" w:rsidRPr="00F17812">
        <w:t xml:space="preserve"> incorrectly tags a passive tense as an adjective). </w:t>
      </w:r>
      <w:r>
        <w:rPr>
          <w:noProof/>
        </w:rPr>
        <w:t xml:space="preserve">When the passive subject (the agent) of the sentence is not available, the script will insert the default unknown subject as </w:t>
      </w:r>
      <w:r w:rsidRPr="00583CD4">
        <w:rPr>
          <w:b/>
          <w:bCs/>
          <w:noProof/>
        </w:rPr>
        <w:t>Someone?</w:t>
      </w:r>
      <w:r w:rsidR="00554ABE">
        <w:rPr>
          <w:b/>
          <w:bCs/>
          <w:noProof/>
        </w:rPr>
        <w:t xml:space="preserve"> </w:t>
      </w:r>
    </w:p>
    <w:p w14:paraId="4BDB2FFB" w14:textId="32CC836E" w:rsidR="00954281" w:rsidRDefault="00954281" w:rsidP="00F17812">
      <w:pPr>
        <w:rPr>
          <w:b/>
          <w:bCs/>
          <w:noProof/>
        </w:rPr>
      </w:pPr>
    </w:p>
    <w:p w14:paraId="6A98F334" w14:textId="052E8BD8" w:rsidR="00954281" w:rsidRDefault="00954281" w:rsidP="00954281">
      <w:pPr>
        <w:rPr>
          <w:b/>
          <w:bCs/>
          <w:noProof/>
          <w:color w:val="7030A0"/>
          <w:szCs w:val="24"/>
        </w:rPr>
      </w:pPr>
      <w:r>
        <w:rPr>
          <w:b/>
          <w:bCs/>
          <w:noProof/>
          <w:color w:val="7030A0"/>
          <w:szCs w:val="24"/>
        </w:rPr>
        <w:t>Negation</w:t>
      </w:r>
    </w:p>
    <w:p w14:paraId="08B70BF4" w14:textId="77777777" w:rsidR="00954281" w:rsidRPr="004753D9" w:rsidRDefault="00954281" w:rsidP="00954281"/>
    <w:p w14:paraId="77CE0C61" w14:textId="63E73D2C" w:rsidR="00E956BB" w:rsidRPr="00E956BB" w:rsidRDefault="00E956BB" w:rsidP="00F17812">
      <w:r w:rsidRPr="00E956BB">
        <w:t>The meaning of a sentence captured by the simple SVO structure changes drastically in the presence of negation (e.g., “I will give you a present” vs. “I will not give you a present”). The NLP Suite SVO algorithm captures a variety of negation forms (“no</w:t>
      </w:r>
      <w:r w:rsidR="009E5F1D">
        <w:t>,”</w:t>
      </w:r>
      <w:r w:rsidRPr="00E956BB">
        <w:t xml:space="preserve"> </w:t>
      </w:r>
      <w:r>
        <w:t>“not</w:t>
      </w:r>
      <w:r w:rsidR="009E5F1D">
        <w:t>,”</w:t>
      </w:r>
      <w:r>
        <w:t xml:space="preserve"> </w:t>
      </w:r>
      <w:r w:rsidRPr="00E956BB">
        <w:t>“</w:t>
      </w:r>
      <w:proofErr w:type="spellStart"/>
      <w:r w:rsidRPr="00E956BB">
        <w:t>n’t</w:t>
      </w:r>
      <w:proofErr w:type="spellEnd"/>
      <w:r w:rsidR="009E5F1D">
        <w:t>,”</w:t>
      </w:r>
      <w:r w:rsidRPr="00E956BB">
        <w:t xml:space="preserve"> “seldom</w:t>
      </w:r>
      <w:r w:rsidR="009E5F1D">
        <w:t>,”</w:t>
      </w:r>
      <w:r w:rsidR="006C792D">
        <w:t xml:space="preserve"> </w:t>
      </w:r>
      <w:r>
        <w:t>“never</w:t>
      </w:r>
      <w:r w:rsidR="009E5F1D">
        <w:t>,”</w:t>
      </w:r>
      <w:r>
        <w:t xml:space="preserve"> “hardly</w:t>
      </w:r>
      <w:r w:rsidR="009E5F1D">
        <w:t>,”</w:t>
      </w:r>
      <w:r>
        <w:t xml:space="preserve"> “neither</w:t>
      </w:r>
      <w:r w:rsidR="009E5F1D">
        <w:t>,”</w:t>
      </w:r>
      <w:r>
        <w:t xml:space="preserve"> “nor”).</w:t>
      </w:r>
    </w:p>
    <w:p w14:paraId="36BDE85D" w14:textId="77777777" w:rsidR="00E956BB" w:rsidRPr="00E956BB" w:rsidRDefault="00E956BB" w:rsidP="00F17812"/>
    <w:p w14:paraId="1B1B4E9F" w14:textId="1C0AFC48" w:rsidR="00A477B3" w:rsidRDefault="00E956BB" w:rsidP="00F17812">
      <w:pPr>
        <w:rPr>
          <w:rFonts w:ascii="SimSun" w:eastAsia="SimSun" w:hAnsi="SimSun" w:cs="SimSun"/>
          <w:lang w:eastAsia="zh-CN"/>
        </w:rPr>
      </w:pPr>
      <w:r w:rsidRPr="00E956BB">
        <w:t>By recursion with deep-first search through a token’s adverbial modifier (dep: “</w:t>
      </w:r>
      <w:proofErr w:type="spellStart"/>
      <w:r w:rsidRPr="00E956BB">
        <w:t>advmod</w:t>
      </w:r>
      <w:proofErr w:type="spellEnd"/>
      <w:r w:rsidRPr="00E956BB">
        <w:t>”), determiner (dep: “det”), and coordinating conjunction (dep: “cc” and “</w:t>
      </w:r>
      <w:proofErr w:type="spellStart"/>
      <w:r w:rsidRPr="00E956BB">
        <w:t>cc:preconj</w:t>
      </w:r>
      <w:proofErr w:type="spellEnd"/>
      <w:r w:rsidRPr="00E956BB">
        <w:t xml:space="preserve">”) </w:t>
      </w:r>
      <w:r w:rsidRPr="00E956BB">
        <w:lastRenderedPageBreak/>
        <w:t>(https://universaldependencies.org/docs/u/dep/), the negation would be detected if the searched token is in a list of words with meaning of negation</w:t>
      </w:r>
      <w:r w:rsidR="009E5F1D">
        <w:rPr>
          <w:rFonts w:ascii="SimSun" w:eastAsia="SimSun" w:hAnsi="SimSun" w:cs="SimSun" w:hint="eastAsia"/>
          <w:lang w:eastAsia="zh-CN"/>
        </w:rPr>
        <w:t>.</w:t>
      </w:r>
    </w:p>
    <w:p w14:paraId="406686C0" w14:textId="77777777" w:rsidR="00E956BB" w:rsidRPr="00E956BB" w:rsidRDefault="00E956BB" w:rsidP="00F17812">
      <w:pPr>
        <w:rPr>
          <w:rFonts w:ascii="SimSun" w:eastAsia="SimSun" w:hAnsi="SimSun" w:cs="SimSun"/>
          <w:b/>
          <w:bCs/>
          <w:noProof/>
          <w:lang w:eastAsia="zh-CN"/>
        </w:rPr>
      </w:pPr>
    </w:p>
    <w:p w14:paraId="16DC74EE" w14:textId="32988E76" w:rsidR="004753D9" w:rsidRDefault="004753D9" w:rsidP="004753D9">
      <w:pPr>
        <w:rPr>
          <w:b/>
          <w:bCs/>
          <w:noProof/>
          <w:color w:val="7030A0"/>
          <w:szCs w:val="24"/>
        </w:rPr>
      </w:pPr>
      <w:r w:rsidRPr="004753D9">
        <w:rPr>
          <w:b/>
          <w:bCs/>
          <w:noProof/>
          <w:color w:val="7030A0"/>
          <w:szCs w:val="24"/>
        </w:rPr>
        <w:t>Predicate Nominative</w:t>
      </w:r>
    </w:p>
    <w:p w14:paraId="1DE59B61" w14:textId="163BE92F" w:rsidR="004753D9" w:rsidRDefault="004753D9" w:rsidP="004753D9"/>
    <w:p w14:paraId="136D7E87" w14:textId="14741A45" w:rsidR="00CE1DA6" w:rsidRDefault="00CE1DA6" w:rsidP="004753D9">
      <w:r w:rsidRPr="003E2A28">
        <w:t>From</w:t>
      </w:r>
      <w:r w:rsidRPr="003E2A28">
        <w:rPr>
          <w:noProof/>
          <w:color w:val="7030A0"/>
          <w:szCs w:val="24"/>
        </w:rPr>
        <w:t xml:space="preserve"> </w:t>
      </w:r>
      <w:r w:rsidRPr="003E2A28">
        <w:rPr>
          <w:noProof/>
          <w:szCs w:val="24"/>
        </w:rPr>
        <w:fldChar w:fldCharType="begin"/>
      </w:r>
      <w:r w:rsidRPr="003E2A28">
        <w:rPr>
          <w:noProof/>
          <w:szCs w:val="24"/>
        </w:rPr>
        <w:instrText xml:space="preserve"> HYPERLINK "</w:instrText>
      </w:r>
      <w:r w:rsidRPr="003E2A28">
        <w:rPr>
          <w:rPrChange w:id="7" w:author="Roberto Franzosi" w:date="2021-07-27T08:51:00Z">
            <w:rPr>
              <w:rStyle w:val="Hyperlink"/>
              <w:b/>
              <w:bCs/>
              <w:noProof/>
              <w:szCs w:val="24"/>
            </w:rPr>
          </w:rPrChange>
        </w:rPr>
        <w:instrText>https://www.thesaurus.com/e/grammar/predicate-nominative-vs-predicate-adjectives/</w:instrText>
      </w:r>
      <w:r w:rsidRPr="003E2A28">
        <w:rPr>
          <w:noProof/>
          <w:szCs w:val="24"/>
        </w:rPr>
        <w:instrText xml:space="preserve">" </w:instrText>
      </w:r>
      <w:r w:rsidRPr="003E2A28">
        <w:rPr>
          <w:noProof/>
          <w:szCs w:val="24"/>
        </w:rPr>
        <w:fldChar w:fldCharType="separate"/>
      </w:r>
      <w:r w:rsidRPr="003E2A28">
        <w:rPr>
          <w:rStyle w:val="Hyperlink"/>
          <w:noProof/>
          <w:szCs w:val="24"/>
        </w:rPr>
        <w:t>https://www.thesaurus.com/e/grammar/predicate-nominative-vs-predicate-adjectives/</w:t>
      </w:r>
      <w:r w:rsidRPr="003E2A28">
        <w:rPr>
          <w:noProof/>
          <w:szCs w:val="24"/>
        </w:rPr>
        <w:fldChar w:fldCharType="end"/>
      </w:r>
      <w:r w:rsidRPr="003E2A28">
        <w:rPr>
          <w:noProof/>
          <w:color w:val="7030A0"/>
          <w:szCs w:val="24"/>
        </w:rPr>
        <w:t xml:space="preserve"> we read:</w:t>
      </w:r>
      <w:r w:rsidRPr="003E2A28">
        <w:t xml:space="preserve"> “In general, a predicate completes a sentence by providing information </w:t>
      </w:r>
      <w:r w:rsidRPr="00CE1DA6">
        <w:t>about what the subject is or does. The subject of a sentence is who or what is doing the action. The predicate explains the action. There’s often a linking verb (like is or became) in between the two. A predicate nominative is a noun that completes the linking verb in a sentence. Predicate adjectives complete the linking verb by describing the subject of a sentence.</w:t>
      </w:r>
      <w:r>
        <w:t>”</w:t>
      </w:r>
    </w:p>
    <w:p w14:paraId="45208742" w14:textId="0BF1BFAE" w:rsidR="00CE1DA6" w:rsidRDefault="00CE1DA6" w:rsidP="004753D9"/>
    <w:p w14:paraId="54531B60" w14:textId="6130604D" w:rsidR="00CE1DA6" w:rsidRDefault="00CE1DA6" w:rsidP="004753D9">
      <w:r>
        <w:t xml:space="preserve"> “</w:t>
      </w:r>
      <w:r w:rsidRPr="00CE1DA6">
        <w:t xml:space="preserve">For example, </w:t>
      </w:r>
      <w:r>
        <w:t>‘</w:t>
      </w:r>
      <w:r w:rsidRPr="00CE1DA6">
        <w:t>Ben is a fireman</w:t>
      </w:r>
      <w:r>
        <w:t>’</w:t>
      </w:r>
      <w:r w:rsidRPr="00CE1DA6">
        <w:t xml:space="preserve"> can read </w:t>
      </w:r>
      <w:r>
        <w:t>‘</w:t>
      </w:r>
      <w:r w:rsidRPr="00CE1DA6">
        <w:t>Ben equals a fireman</w:t>
      </w:r>
      <w:r>
        <w:t>’</w:t>
      </w:r>
      <w:r w:rsidRPr="00CE1DA6">
        <w:t xml:space="preserve"> without changing the point. In this example, fireman is the predicate nominative.</w:t>
      </w:r>
      <w:r>
        <w:t>”</w:t>
      </w:r>
    </w:p>
    <w:p w14:paraId="17EB6648" w14:textId="3CBF98BF" w:rsidR="00CE1DA6" w:rsidRDefault="00CE1DA6" w:rsidP="004753D9"/>
    <w:p w14:paraId="57CFA4F5" w14:textId="03C9A72E" w:rsidR="00CE1DA6" w:rsidRDefault="00CE1DA6" w:rsidP="003E2A28">
      <w:r>
        <w:t>“</w:t>
      </w:r>
      <w:r w:rsidRPr="00CE1DA6">
        <w:t xml:space="preserve">For example, in </w:t>
      </w:r>
      <w:r>
        <w:t>‘</w:t>
      </w:r>
      <w:r w:rsidRPr="00CE1DA6">
        <w:t>Jack is handsome,</w:t>
      </w:r>
      <w:r>
        <w:t>’</w:t>
      </w:r>
      <w:r w:rsidRPr="00CE1DA6">
        <w:t xml:space="preserve"> Jack is the subject, and handsome is the predicate adjective.</w:t>
      </w:r>
      <w:r>
        <w:t>”</w:t>
      </w:r>
    </w:p>
    <w:p w14:paraId="6A1F2F54" w14:textId="77777777" w:rsidR="003E2A28" w:rsidRPr="004753D9" w:rsidRDefault="003E2A28" w:rsidP="003E2A28"/>
    <w:p w14:paraId="013B61A9" w14:textId="77777777" w:rsidR="005C1B26" w:rsidRPr="005C1B26" w:rsidRDefault="005C1B26" w:rsidP="00F17812">
      <w:pPr>
        <w:rPr>
          <w:b/>
          <w:bCs/>
        </w:rPr>
      </w:pPr>
      <w:r w:rsidRPr="005C1B26">
        <w:t>In other words, when the lemma (</w:t>
      </w:r>
      <w:hyperlink r:id="rId12" w:history="1">
        <w:r w:rsidRPr="005C1B26">
          <w:rPr>
            <w:rStyle w:val="Hyperlink"/>
            <w:szCs w:val="24"/>
          </w:rPr>
          <w:t>https://stanfordnlp.github.io/CoreNLP/lemma.html</w:t>
        </w:r>
      </w:hyperlink>
      <w:r w:rsidRPr="005C1B26">
        <w:t>) of a verb is “be”, it is usually not followed by an object but by a predicate nominative. In the sentence “He is a traitor”, “traitor” is a predicate nominative.  In a subject-verb-predicate collocation, the object is the syntactic head, which governs the subject (dep: “</w:t>
      </w:r>
      <w:proofErr w:type="spellStart"/>
      <w:r w:rsidRPr="005C1B26">
        <w:t>nsubj</w:t>
      </w:r>
      <w:proofErr w:type="spellEnd"/>
      <w:r w:rsidRPr="005C1B26">
        <w:t>”) and the link verb (dep: “cop” or “aux”. While searching for the verb among the tokens governed by the object, the dep of “cop” is searched first, and if that dep is missing, “aux” is then searched).</w:t>
      </w:r>
    </w:p>
    <w:p w14:paraId="7F8F4E92" w14:textId="75A8138E" w:rsidR="00DA271E" w:rsidRDefault="00DA271E" w:rsidP="00F17812"/>
    <w:p w14:paraId="30B1AC66" w14:textId="4E65A917" w:rsidR="006C792D" w:rsidRPr="00CA7B07" w:rsidRDefault="00DA271E" w:rsidP="00F17812">
      <w:pPr>
        <w:rPr>
          <w:b/>
          <w:bCs/>
        </w:rPr>
      </w:pPr>
      <w:r w:rsidRPr="00CA7B07">
        <w:rPr>
          <w:b/>
          <w:bCs/>
        </w:rPr>
        <w:t xml:space="preserve">@Claudio </w:t>
      </w:r>
      <w:r w:rsidR="006C792D" w:rsidRPr="00CA7B07">
        <w:rPr>
          <w:b/>
          <w:bCs/>
        </w:rPr>
        <w:t xml:space="preserve">This would allow to correctly extract an SVO such as @ </w:t>
      </w:r>
      <w:r w:rsidR="00CE1DA6" w:rsidRPr="00CA7B07">
        <w:rPr>
          <w:b/>
          <w:bCs/>
        </w:rPr>
        <w:t xml:space="preserve">example </w:t>
      </w:r>
      <w:r w:rsidR="006C792D" w:rsidRPr="00CA7B07">
        <w:rPr>
          <w:b/>
          <w:bCs/>
        </w:rPr>
        <w:t>that would otherwise be missed</w:t>
      </w:r>
      <w:r w:rsidR="00CE1DA6" w:rsidRPr="00CA7B07">
        <w:rPr>
          <w:b/>
          <w:bCs/>
        </w:rPr>
        <w:t xml:space="preserve"> or misclassified? </w:t>
      </w:r>
      <w:proofErr w:type="gramStart"/>
      <w:r w:rsidR="00CE1DA6" w:rsidRPr="00CA7B07">
        <w:rPr>
          <w:b/>
          <w:bCs/>
        </w:rPr>
        <w:t>Claude,</w:t>
      </w:r>
      <w:proofErr w:type="gramEnd"/>
      <w:r w:rsidR="00CE1DA6" w:rsidRPr="00CA7B07">
        <w:rPr>
          <w:b/>
          <w:bCs/>
        </w:rPr>
        <w:t xml:space="preserve"> let’s try to be specific.</w:t>
      </w:r>
    </w:p>
    <w:p w14:paraId="2D14B099" w14:textId="1A9C35D2" w:rsidR="009F744F" w:rsidRPr="009F744F" w:rsidRDefault="009F744F" w:rsidP="00F17812">
      <w:pPr>
        <w:rPr>
          <w:b/>
          <w:bCs/>
        </w:rPr>
      </w:pPr>
      <w:r w:rsidRPr="009F744F">
        <w:rPr>
          <w:b/>
          <w:bCs/>
        </w:rPr>
        <w:t xml:space="preserve">Basically, we need a to parse a sentence via </w:t>
      </w:r>
      <w:proofErr w:type="spellStart"/>
      <w:r w:rsidRPr="009F744F">
        <w:rPr>
          <w:b/>
          <w:bCs/>
        </w:rPr>
        <w:t>OpenIE</w:t>
      </w:r>
      <w:proofErr w:type="spellEnd"/>
      <w:r w:rsidRPr="009F744F">
        <w:rPr>
          <w:b/>
          <w:bCs/>
        </w:rPr>
        <w:t>, show what SVO looks like WITHOUT your handling of the json file and show the new SVO after our json handling.</w:t>
      </w:r>
      <w:r>
        <w:rPr>
          <w:b/>
          <w:bCs/>
        </w:rPr>
        <w:t xml:space="preserve"> This would make </w:t>
      </w:r>
      <w:r w:rsidR="00CA7B07">
        <w:rPr>
          <w:b/>
          <w:bCs/>
        </w:rPr>
        <w:t>very</w:t>
      </w:r>
      <w:r>
        <w:rPr>
          <w:b/>
          <w:bCs/>
        </w:rPr>
        <w:t xml:space="preserve"> clear the approach you are taking.</w:t>
      </w:r>
    </w:p>
    <w:p w14:paraId="594AA8F8" w14:textId="1CD983AB" w:rsidR="00AC23E0" w:rsidRDefault="00AC23E0" w:rsidP="00FD6B1C">
      <w:pPr>
        <w:rPr>
          <w:color w:val="00B050"/>
          <w:szCs w:val="24"/>
        </w:rPr>
      </w:pPr>
    </w:p>
    <w:p w14:paraId="5F9CFED3" w14:textId="5ED7BA74" w:rsidR="00AC23E0" w:rsidRDefault="00AC23E0" w:rsidP="00AC23E0">
      <w:pPr>
        <w:pStyle w:val="Heading2"/>
        <w:rPr>
          <w:noProof/>
        </w:rPr>
      </w:pPr>
      <w:bookmarkStart w:id="8" w:name="_Toc78553840"/>
      <w:r>
        <w:rPr>
          <w:noProof/>
        </w:rPr>
        <w:t>Adjectival Clause (acl)</w:t>
      </w:r>
      <w:bookmarkEnd w:id="8"/>
    </w:p>
    <w:p w14:paraId="76611136" w14:textId="66E1A060" w:rsidR="005C1B26" w:rsidRPr="005C1B26" w:rsidRDefault="005C1B26" w:rsidP="005C1B26">
      <w:pPr>
        <w:rPr>
          <w:noProof/>
        </w:rPr>
      </w:pPr>
      <w:r w:rsidRPr="005C1B26">
        <w:rPr>
          <w:noProof/>
        </w:rPr>
        <w:t xml:space="preserve">From </w:t>
      </w:r>
      <w:hyperlink r:id="rId13" w:history="1">
        <w:r w:rsidRPr="005C1B26">
          <w:rPr>
            <w:rStyle w:val="Hyperlink"/>
            <w:noProof/>
          </w:rPr>
          <w:t>https://universaldependencies.org/docs/u/dep/acl.html</w:t>
        </w:r>
      </w:hyperlink>
      <w:r w:rsidRPr="005C1B26">
        <w:rPr>
          <w:noProof/>
        </w:rPr>
        <w:t xml:space="preserve"> we read: “[The adverbial clause] acl stands for finite and non-finite clauses that modify a nominal. The acl relation contrasts with the advcl relation, which is used for adverbial clauses that modify a predicate. The head of the acl relation is the noun that is modified, and the dependent is the head of the clause that modifies the noun. A verb as a clausal modifier may not be the syntactic head of the subject as usual, so their subjects need extracting differently. In this sentence “Their hair was the same length, their lipstick the same color, their bodies curving in the same way beneath their same uniform.” (</w:t>
      </w:r>
      <w:r w:rsidRPr="005C1B26">
        <w:rPr>
          <w:i/>
          <w:iCs/>
          <w:noProof/>
        </w:rPr>
        <w:t>Ghostwritten</w:t>
      </w:r>
      <w:r w:rsidRPr="005C1B26">
        <w:rPr>
          <w:noProof/>
        </w:rPr>
        <w:t xml:space="preserve">, David Mitchell, 1999), “bodies” is the subject of “curving”, and “curving” is also in a clause that modifies “bodies”. In the output of dependency parser, “bodies” is the syntactic head of “curving”, which is its clausal modifier (dep: “acl”).  Nouns that governs a verb with the dep of  “acl” is recognized as its subject. When a noun governs a clausal modifier verb, that noun will substitute the that verb’s default subject (“Someone?”) in the output.  </w:t>
      </w:r>
    </w:p>
    <w:p w14:paraId="4EABE162" w14:textId="61556006" w:rsidR="004753D9" w:rsidRDefault="004753D9" w:rsidP="00FD6B1C">
      <w:pPr>
        <w:rPr>
          <w:b/>
          <w:bCs/>
          <w:noProof/>
        </w:rPr>
      </w:pPr>
    </w:p>
    <w:p w14:paraId="4AEFEB1F" w14:textId="37C640FC" w:rsidR="00CE1DA6" w:rsidRPr="00CA7B07" w:rsidRDefault="00DA271E" w:rsidP="00F17812">
      <w:pPr>
        <w:rPr>
          <w:b/>
          <w:bCs/>
          <w:noProof/>
        </w:rPr>
      </w:pPr>
      <w:r w:rsidRPr="00CA7B07">
        <w:rPr>
          <w:b/>
          <w:bCs/>
        </w:rPr>
        <w:t xml:space="preserve">@Claudio </w:t>
      </w:r>
      <w:r w:rsidR="00CE1DA6" w:rsidRPr="00CA7B07">
        <w:rPr>
          <w:b/>
          <w:bCs/>
        </w:rPr>
        <w:t xml:space="preserve">This would allow to correctly extract an SVO such as @ example that would </w:t>
      </w:r>
      <w:r w:rsidR="00CE1DA6" w:rsidRPr="00CA7B07">
        <w:rPr>
          <w:b/>
          <w:bCs/>
        </w:rPr>
        <w:lastRenderedPageBreak/>
        <w:t xml:space="preserve">otherwise be missed or misclassified? </w:t>
      </w:r>
      <w:proofErr w:type="gramStart"/>
      <w:r w:rsidR="00CE1DA6" w:rsidRPr="00CA7B07">
        <w:rPr>
          <w:b/>
          <w:bCs/>
        </w:rPr>
        <w:t>Claude,</w:t>
      </w:r>
      <w:proofErr w:type="gramEnd"/>
      <w:r w:rsidR="00CE1DA6" w:rsidRPr="00CA7B07">
        <w:rPr>
          <w:b/>
          <w:bCs/>
        </w:rPr>
        <w:t xml:space="preserve"> let’s try to be specific.</w:t>
      </w:r>
    </w:p>
    <w:p w14:paraId="3A696FD8" w14:textId="4EB9E635" w:rsidR="009F744F" w:rsidRPr="009F744F" w:rsidRDefault="009F744F" w:rsidP="009F744F">
      <w:pPr>
        <w:rPr>
          <w:b/>
          <w:bCs/>
        </w:rPr>
      </w:pPr>
      <w:r w:rsidRPr="009F744F">
        <w:rPr>
          <w:b/>
          <w:bCs/>
        </w:rPr>
        <w:t xml:space="preserve">Basically, we need a to parse a sentence via </w:t>
      </w:r>
      <w:proofErr w:type="spellStart"/>
      <w:r w:rsidRPr="009F744F">
        <w:rPr>
          <w:b/>
          <w:bCs/>
        </w:rPr>
        <w:t>OpenIE</w:t>
      </w:r>
      <w:proofErr w:type="spellEnd"/>
      <w:r w:rsidRPr="009F744F">
        <w:rPr>
          <w:b/>
          <w:bCs/>
        </w:rPr>
        <w:t xml:space="preserve">, show what SVO looks like </w:t>
      </w:r>
      <w:bookmarkStart w:id="9" w:name="_GoBack"/>
      <w:bookmarkEnd w:id="9"/>
      <w:r w:rsidRPr="009F744F">
        <w:rPr>
          <w:b/>
          <w:bCs/>
        </w:rPr>
        <w:t>WITHOUT your handling of the json file and show the new SVO after our json handling.</w:t>
      </w:r>
      <w:r>
        <w:rPr>
          <w:b/>
          <w:bCs/>
        </w:rPr>
        <w:t xml:space="preserve"> This would make </w:t>
      </w:r>
      <w:r w:rsidR="00CA7B07">
        <w:rPr>
          <w:b/>
          <w:bCs/>
        </w:rPr>
        <w:t>very</w:t>
      </w:r>
      <w:r>
        <w:rPr>
          <w:b/>
          <w:bCs/>
        </w:rPr>
        <w:t xml:space="preserve"> clear the approach you are taking.</w:t>
      </w:r>
    </w:p>
    <w:p w14:paraId="4A8E2A0C" w14:textId="44F6B8AA" w:rsidR="00CE1DA6" w:rsidRDefault="00CE1DA6" w:rsidP="00FD6B1C">
      <w:pPr>
        <w:rPr>
          <w:b/>
          <w:bCs/>
          <w:noProof/>
        </w:rPr>
      </w:pPr>
    </w:p>
    <w:p w14:paraId="48172168" w14:textId="77777777" w:rsidR="009F744F" w:rsidRDefault="009F744F" w:rsidP="00FD6B1C">
      <w:pPr>
        <w:rPr>
          <w:b/>
          <w:bCs/>
          <w:noProof/>
        </w:rPr>
      </w:pPr>
    </w:p>
    <w:p w14:paraId="5BCAB09D" w14:textId="60FB0D7D" w:rsidR="004753D9" w:rsidRPr="004753D9" w:rsidRDefault="004753D9" w:rsidP="005C1B26">
      <w:pPr>
        <w:pStyle w:val="Heading2"/>
        <w:rPr>
          <w:noProof/>
          <w:lang w:val="es-ES"/>
        </w:rPr>
      </w:pPr>
      <w:bookmarkStart w:id="10" w:name="_Toc78553841"/>
      <w:r w:rsidRPr="004753D9">
        <w:rPr>
          <w:noProof/>
          <w:lang w:val="es-ES"/>
        </w:rPr>
        <w:t>Adverbial Clause</w:t>
      </w:r>
      <w:r w:rsidR="00C93465">
        <w:rPr>
          <w:noProof/>
          <w:lang w:val="es-ES"/>
        </w:rPr>
        <w:t xml:space="preserve"> (</w:t>
      </w:r>
      <w:r w:rsidR="00C93465" w:rsidRPr="00C93465">
        <w:rPr>
          <w:noProof/>
          <w:lang w:val="es-ES"/>
        </w:rPr>
        <w:t>advcl</w:t>
      </w:r>
      <w:r w:rsidR="00C93465">
        <w:rPr>
          <w:noProof/>
          <w:lang w:val="es-ES"/>
        </w:rPr>
        <w:t>)</w:t>
      </w:r>
      <w:bookmarkEnd w:id="10"/>
    </w:p>
    <w:p w14:paraId="5466A5A7" w14:textId="05D045E5" w:rsidR="00CE1DA6" w:rsidRDefault="00CE1DA6" w:rsidP="00CE1DA6">
      <w:pPr>
        <w:rPr>
          <w:lang w:val="es-ES"/>
        </w:rPr>
      </w:pPr>
      <w:proofErr w:type="spellStart"/>
      <w:r w:rsidRPr="003E2A28">
        <w:rPr>
          <w:lang w:val="es-ES"/>
        </w:rPr>
        <w:t>From</w:t>
      </w:r>
      <w:proofErr w:type="spellEnd"/>
      <w:r w:rsidRPr="003E2A28">
        <w:rPr>
          <w:lang w:val="es-ES"/>
        </w:rPr>
        <w:t xml:space="preserve"> </w:t>
      </w:r>
      <w:hyperlink r:id="rId14" w:history="1">
        <w:r w:rsidRPr="003E2A28">
          <w:rPr>
            <w:rStyle w:val="Hyperlink"/>
            <w:noProof/>
            <w:szCs w:val="24"/>
            <w:lang w:val="es-ES"/>
          </w:rPr>
          <w:t>https://universaldependencies.org/docs/u/dep/advcl.html</w:t>
        </w:r>
      </w:hyperlink>
      <w:r w:rsidRPr="003E2A28">
        <w:rPr>
          <w:noProof/>
          <w:color w:val="7030A0"/>
          <w:szCs w:val="24"/>
          <w:lang w:val="es-ES"/>
        </w:rPr>
        <w:t xml:space="preserve">, we read: </w:t>
      </w:r>
      <w:r w:rsidRPr="003E2A28">
        <w:rPr>
          <w:lang w:val="es-ES"/>
        </w:rPr>
        <w:t xml:space="preserve">“An adverbial </w:t>
      </w:r>
      <w:proofErr w:type="spellStart"/>
      <w:r w:rsidRPr="00CE1DA6">
        <w:rPr>
          <w:lang w:val="es-ES"/>
        </w:rPr>
        <w:t>clause</w:t>
      </w:r>
      <w:proofErr w:type="spellEnd"/>
      <w:r w:rsidRPr="00CE1DA6">
        <w:rPr>
          <w:lang w:val="es-ES"/>
        </w:rPr>
        <w:t xml:space="preserve"> </w:t>
      </w:r>
      <w:proofErr w:type="spellStart"/>
      <w:r w:rsidRPr="00CE1DA6">
        <w:rPr>
          <w:lang w:val="es-ES"/>
        </w:rPr>
        <w:t>modifier</w:t>
      </w:r>
      <w:proofErr w:type="spellEnd"/>
      <w:r w:rsidRPr="00CE1DA6">
        <w:rPr>
          <w:lang w:val="es-ES"/>
        </w:rPr>
        <w:t xml:space="preserve"> </w:t>
      </w:r>
      <w:proofErr w:type="spellStart"/>
      <w:r w:rsidRPr="00CE1DA6">
        <w:rPr>
          <w:lang w:val="es-ES"/>
        </w:rPr>
        <w:t>is</w:t>
      </w:r>
      <w:proofErr w:type="spellEnd"/>
      <w:r w:rsidRPr="00CE1DA6">
        <w:rPr>
          <w:lang w:val="es-ES"/>
        </w:rPr>
        <w:t xml:space="preserve"> a </w:t>
      </w:r>
      <w:proofErr w:type="spellStart"/>
      <w:r w:rsidRPr="00CE1DA6">
        <w:rPr>
          <w:lang w:val="es-ES"/>
        </w:rPr>
        <w:t>clause</w:t>
      </w:r>
      <w:proofErr w:type="spellEnd"/>
      <w:r w:rsidRPr="00CE1DA6">
        <w:rPr>
          <w:lang w:val="es-ES"/>
        </w:rPr>
        <w:t xml:space="preserve"> </w:t>
      </w:r>
      <w:proofErr w:type="spellStart"/>
      <w:r w:rsidRPr="00CE1DA6">
        <w:rPr>
          <w:lang w:val="es-ES"/>
        </w:rPr>
        <w:t>which</w:t>
      </w:r>
      <w:proofErr w:type="spellEnd"/>
      <w:r w:rsidRPr="00CE1DA6">
        <w:rPr>
          <w:lang w:val="es-ES"/>
        </w:rPr>
        <w:t xml:space="preserve"> </w:t>
      </w:r>
      <w:proofErr w:type="spellStart"/>
      <w:r w:rsidRPr="00CE1DA6">
        <w:rPr>
          <w:lang w:val="es-ES"/>
        </w:rPr>
        <w:t>modifies</w:t>
      </w:r>
      <w:proofErr w:type="spellEnd"/>
      <w:r w:rsidRPr="00CE1DA6">
        <w:rPr>
          <w:lang w:val="es-ES"/>
        </w:rPr>
        <w:t xml:space="preserve"> a </w:t>
      </w:r>
      <w:proofErr w:type="spellStart"/>
      <w:r w:rsidRPr="00CE1DA6">
        <w:rPr>
          <w:lang w:val="es-ES"/>
        </w:rPr>
        <w:t>verb</w:t>
      </w:r>
      <w:proofErr w:type="spellEnd"/>
      <w:r w:rsidRPr="00CE1DA6">
        <w:rPr>
          <w:lang w:val="es-ES"/>
        </w:rPr>
        <w:t xml:space="preserve"> </w:t>
      </w:r>
      <w:proofErr w:type="spellStart"/>
      <w:r w:rsidRPr="00CE1DA6">
        <w:rPr>
          <w:lang w:val="es-ES"/>
        </w:rPr>
        <w:t>or</w:t>
      </w:r>
      <w:proofErr w:type="spellEnd"/>
      <w:r w:rsidRPr="00CE1DA6">
        <w:rPr>
          <w:lang w:val="es-ES"/>
        </w:rPr>
        <w:t xml:space="preserve"> </w:t>
      </w:r>
      <w:proofErr w:type="spellStart"/>
      <w:r w:rsidRPr="00CE1DA6">
        <w:rPr>
          <w:lang w:val="es-ES"/>
        </w:rPr>
        <w:t>other</w:t>
      </w:r>
      <w:proofErr w:type="spellEnd"/>
      <w:r w:rsidRPr="00CE1DA6">
        <w:rPr>
          <w:lang w:val="es-ES"/>
        </w:rPr>
        <w:t xml:space="preserve"> </w:t>
      </w:r>
      <w:proofErr w:type="spellStart"/>
      <w:r w:rsidRPr="00CE1DA6">
        <w:rPr>
          <w:lang w:val="es-ES"/>
        </w:rPr>
        <w:t>predicate</w:t>
      </w:r>
      <w:proofErr w:type="spellEnd"/>
      <w:r w:rsidRPr="00CE1DA6">
        <w:rPr>
          <w:lang w:val="es-ES"/>
        </w:rPr>
        <w:t xml:space="preserve"> (</w:t>
      </w:r>
      <w:proofErr w:type="spellStart"/>
      <w:r w:rsidRPr="00CE1DA6">
        <w:rPr>
          <w:lang w:val="es-ES"/>
        </w:rPr>
        <w:t>adjective</w:t>
      </w:r>
      <w:proofErr w:type="spellEnd"/>
      <w:r w:rsidRPr="00CE1DA6">
        <w:rPr>
          <w:lang w:val="es-ES"/>
        </w:rPr>
        <w:t xml:space="preserve">, etc.), as a </w:t>
      </w:r>
      <w:proofErr w:type="spellStart"/>
      <w:r w:rsidRPr="00CE1DA6">
        <w:rPr>
          <w:lang w:val="es-ES"/>
        </w:rPr>
        <w:t>modifier</w:t>
      </w:r>
      <w:proofErr w:type="spellEnd"/>
      <w:r w:rsidRPr="00CE1DA6">
        <w:rPr>
          <w:lang w:val="es-ES"/>
        </w:rPr>
        <w:t xml:space="preserve"> </w:t>
      </w:r>
      <w:proofErr w:type="spellStart"/>
      <w:r w:rsidRPr="00CE1DA6">
        <w:rPr>
          <w:lang w:val="es-ES"/>
        </w:rPr>
        <w:t>not</w:t>
      </w:r>
      <w:proofErr w:type="spellEnd"/>
      <w:r w:rsidRPr="00CE1DA6">
        <w:rPr>
          <w:lang w:val="es-ES"/>
        </w:rPr>
        <w:t xml:space="preserve"> as a </w:t>
      </w:r>
      <w:proofErr w:type="spellStart"/>
      <w:r w:rsidRPr="00CE1DA6">
        <w:rPr>
          <w:lang w:val="es-ES"/>
        </w:rPr>
        <w:t>core</w:t>
      </w:r>
      <w:proofErr w:type="spellEnd"/>
      <w:r w:rsidRPr="00CE1DA6">
        <w:rPr>
          <w:lang w:val="es-ES"/>
        </w:rPr>
        <w:t xml:space="preserve"> </w:t>
      </w:r>
      <w:proofErr w:type="spellStart"/>
      <w:r w:rsidRPr="00CE1DA6">
        <w:rPr>
          <w:lang w:val="es-ES"/>
        </w:rPr>
        <w:t>complement</w:t>
      </w:r>
      <w:proofErr w:type="spellEnd"/>
      <w:r w:rsidRPr="00CE1DA6">
        <w:rPr>
          <w:lang w:val="es-ES"/>
        </w:rPr>
        <w:t xml:space="preserve">. </w:t>
      </w:r>
      <w:proofErr w:type="spellStart"/>
      <w:r w:rsidRPr="00CE1DA6">
        <w:rPr>
          <w:lang w:val="es-ES"/>
        </w:rPr>
        <w:t>This</w:t>
      </w:r>
      <w:proofErr w:type="spellEnd"/>
      <w:r w:rsidRPr="00CE1DA6">
        <w:rPr>
          <w:lang w:val="es-ES"/>
        </w:rPr>
        <w:t xml:space="preserve"> </w:t>
      </w:r>
      <w:proofErr w:type="spellStart"/>
      <w:r w:rsidRPr="00CE1DA6">
        <w:rPr>
          <w:lang w:val="es-ES"/>
        </w:rPr>
        <w:t>includes</w:t>
      </w:r>
      <w:proofErr w:type="spellEnd"/>
      <w:r w:rsidRPr="00CE1DA6">
        <w:rPr>
          <w:lang w:val="es-ES"/>
        </w:rPr>
        <w:t xml:space="preserve"> </w:t>
      </w:r>
      <w:proofErr w:type="spellStart"/>
      <w:r w:rsidRPr="00CE1DA6">
        <w:rPr>
          <w:lang w:val="es-ES"/>
        </w:rPr>
        <w:t>things</w:t>
      </w:r>
      <w:proofErr w:type="spellEnd"/>
      <w:r w:rsidRPr="00CE1DA6">
        <w:rPr>
          <w:lang w:val="es-ES"/>
        </w:rPr>
        <w:t xml:space="preserve"> </w:t>
      </w:r>
      <w:proofErr w:type="spellStart"/>
      <w:r w:rsidRPr="00CE1DA6">
        <w:rPr>
          <w:lang w:val="es-ES"/>
        </w:rPr>
        <w:t>such</w:t>
      </w:r>
      <w:proofErr w:type="spellEnd"/>
      <w:r w:rsidRPr="00CE1DA6">
        <w:rPr>
          <w:lang w:val="es-ES"/>
        </w:rPr>
        <w:t xml:space="preserve"> as a temporal </w:t>
      </w:r>
      <w:proofErr w:type="spellStart"/>
      <w:r w:rsidRPr="00CE1DA6">
        <w:rPr>
          <w:lang w:val="es-ES"/>
        </w:rPr>
        <w:t>clause</w:t>
      </w:r>
      <w:proofErr w:type="spellEnd"/>
      <w:r w:rsidRPr="00CE1DA6">
        <w:rPr>
          <w:lang w:val="es-ES"/>
        </w:rPr>
        <w:t xml:space="preserve">, </w:t>
      </w:r>
      <w:proofErr w:type="spellStart"/>
      <w:r w:rsidRPr="00CE1DA6">
        <w:rPr>
          <w:lang w:val="es-ES"/>
        </w:rPr>
        <w:t>consequence</w:t>
      </w:r>
      <w:proofErr w:type="spellEnd"/>
      <w:r w:rsidRPr="00CE1DA6">
        <w:rPr>
          <w:lang w:val="es-ES"/>
        </w:rPr>
        <w:t xml:space="preserve">, </w:t>
      </w:r>
      <w:proofErr w:type="spellStart"/>
      <w:r w:rsidRPr="00CE1DA6">
        <w:rPr>
          <w:lang w:val="es-ES"/>
        </w:rPr>
        <w:t>conditional</w:t>
      </w:r>
      <w:proofErr w:type="spellEnd"/>
      <w:r w:rsidRPr="00CE1DA6">
        <w:rPr>
          <w:lang w:val="es-ES"/>
        </w:rPr>
        <w:t xml:space="preserve"> </w:t>
      </w:r>
      <w:proofErr w:type="spellStart"/>
      <w:r w:rsidRPr="00CE1DA6">
        <w:rPr>
          <w:lang w:val="es-ES"/>
        </w:rPr>
        <w:t>clause</w:t>
      </w:r>
      <w:proofErr w:type="spellEnd"/>
      <w:r w:rsidRPr="00CE1DA6">
        <w:rPr>
          <w:lang w:val="es-ES"/>
        </w:rPr>
        <w:t xml:space="preserve">, </w:t>
      </w:r>
      <w:proofErr w:type="spellStart"/>
      <w:r w:rsidRPr="00CE1DA6">
        <w:rPr>
          <w:lang w:val="es-ES"/>
        </w:rPr>
        <w:t>purpose</w:t>
      </w:r>
      <w:proofErr w:type="spellEnd"/>
      <w:r w:rsidRPr="00CE1DA6">
        <w:rPr>
          <w:lang w:val="es-ES"/>
        </w:rPr>
        <w:t xml:space="preserve"> </w:t>
      </w:r>
      <w:proofErr w:type="spellStart"/>
      <w:r w:rsidRPr="00CE1DA6">
        <w:rPr>
          <w:lang w:val="es-ES"/>
        </w:rPr>
        <w:t>clause</w:t>
      </w:r>
      <w:proofErr w:type="spellEnd"/>
      <w:r w:rsidRPr="00CE1DA6">
        <w:rPr>
          <w:lang w:val="es-ES"/>
        </w:rPr>
        <w:t xml:space="preserve">, etc. The </w:t>
      </w:r>
      <w:proofErr w:type="spellStart"/>
      <w:r w:rsidRPr="00CE1DA6">
        <w:rPr>
          <w:lang w:val="es-ES"/>
        </w:rPr>
        <w:t>dependent</w:t>
      </w:r>
      <w:proofErr w:type="spellEnd"/>
      <w:r w:rsidRPr="00CE1DA6">
        <w:rPr>
          <w:lang w:val="es-ES"/>
        </w:rPr>
        <w:t xml:space="preserve"> </w:t>
      </w:r>
      <w:proofErr w:type="spellStart"/>
      <w:r w:rsidRPr="00CE1DA6">
        <w:rPr>
          <w:lang w:val="es-ES"/>
        </w:rPr>
        <w:t>must</w:t>
      </w:r>
      <w:proofErr w:type="spellEnd"/>
      <w:r w:rsidRPr="00CE1DA6">
        <w:rPr>
          <w:lang w:val="es-ES"/>
        </w:rPr>
        <w:t xml:space="preserve"> be </w:t>
      </w:r>
      <w:proofErr w:type="spellStart"/>
      <w:r w:rsidRPr="00CE1DA6">
        <w:rPr>
          <w:lang w:val="es-ES"/>
        </w:rPr>
        <w:t>clausal</w:t>
      </w:r>
      <w:proofErr w:type="spellEnd"/>
      <w:r w:rsidRPr="00CE1DA6">
        <w:rPr>
          <w:lang w:val="es-ES"/>
        </w:rPr>
        <w:t xml:space="preserve"> (</w:t>
      </w:r>
      <w:proofErr w:type="spellStart"/>
      <w:r w:rsidRPr="00CE1DA6">
        <w:rPr>
          <w:lang w:val="es-ES"/>
        </w:rPr>
        <w:t>or</w:t>
      </w:r>
      <w:proofErr w:type="spellEnd"/>
      <w:r w:rsidRPr="00CE1DA6">
        <w:rPr>
          <w:lang w:val="es-ES"/>
        </w:rPr>
        <w:t xml:space="preserve"> </w:t>
      </w:r>
      <w:proofErr w:type="spellStart"/>
      <w:r w:rsidRPr="00CE1DA6">
        <w:rPr>
          <w:lang w:val="es-ES"/>
        </w:rPr>
        <w:t>else</w:t>
      </w:r>
      <w:proofErr w:type="spellEnd"/>
      <w:r w:rsidRPr="00CE1DA6">
        <w:rPr>
          <w:lang w:val="es-ES"/>
        </w:rPr>
        <w:t xml:space="preserve"> </w:t>
      </w:r>
      <w:proofErr w:type="spellStart"/>
      <w:r w:rsidRPr="00CE1DA6">
        <w:rPr>
          <w:lang w:val="es-ES"/>
        </w:rPr>
        <w:t>it</w:t>
      </w:r>
      <w:proofErr w:type="spellEnd"/>
      <w:r w:rsidRPr="00CE1DA6">
        <w:rPr>
          <w:lang w:val="es-ES"/>
        </w:rPr>
        <w:t xml:space="preserve"> </w:t>
      </w:r>
      <w:proofErr w:type="spellStart"/>
      <w:r w:rsidRPr="00CE1DA6">
        <w:rPr>
          <w:lang w:val="es-ES"/>
        </w:rPr>
        <w:t>is</w:t>
      </w:r>
      <w:proofErr w:type="spellEnd"/>
      <w:r w:rsidRPr="00CE1DA6">
        <w:rPr>
          <w:lang w:val="es-ES"/>
        </w:rPr>
        <w:t xml:space="preserve"> </w:t>
      </w:r>
      <w:proofErr w:type="spellStart"/>
      <w:r w:rsidRPr="00CE1DA6">
        <w:rPr>
          <w:lang w:val="es-ES"/>
        </w:rPr>
        <w:t>an</w:t>
      </w:r>
      <w:proofErr w:type="spellEnd"/>
      <w:r w:rsidRPr="00CE1DA6">
        <w:rPr>
          <w:lang w:val="es-ES"/>
        </w:rPr>
        <w:t xml:space="preserve"> </w:t>
      </w:r>
      <w:proofErr w:type="spellStart"/>
      <w:r w:rsidRPr="00CE1DA6">
        <w:rPr>
          <w:lang w:val="es-ES"/>
        </w:rPr>
        <w:t>advmod</w:t>
      </w:r>
      <w:proofErr w:type="spellEnd"/>
      <w:r w:rsidRPr="00CE1DA6">
        <w:rPr>
          <w:lang w:val="es-ES"/>
        </w:rPr>
        <w:t xml:space="preserve">) and </w:t>
      </w:r>
      <w:proofErr w:type="spellStart"/>
      <w:r w:rsidRPr="00CE1DA6">
        <w:rPr>
          <w:lang w:val="es-ES"/>
        </w:rPr>
        <w:t>the</w:t>
      </w:r>
      <w:proofErr w:type="spellEnd"/>
      <w:r w:rsidRPr="00CE1DA6">
        <w:rPr>
          <w:lang w:val="es-ES"/>
        </w:rPr>
        <w:t xml:space="preserve"> </w:t>
      </w:r>
      <w:proofErr w:type="spellStart"/>
      <w:r w:rsidRPr="00CE1DA6">
        <w:rPr>
          <w:lang w:val="es-ES"/>
        </w:rPr>
        <w:t>dependent</w:t>
      </w:r>
      <w:proofErr w:type="spellEnd"/>
      <w:r w:rsidRPr="00CE1DA6">
        <w:rPr>
          <w:lang w:val="es-ES"/>
        </w:rPr>
        <w:t xml:space="preserve"> </w:t>
      </w:r>
      <w:proofErr w:type="spellStart"/>
      <w:r w:rsidRPr="00CE1DA6">
        <w:rPr>
          <w:lang w:val="es-ES"/>
        </w:rPr>
        <w:t>is</w:t>
      </w:r>
      <w:proofErr w:type="spellEnd"/>
      <w:r w:rsidRPr="00CE1DA6">
        <w:rPr>
          <w:lang w:val="es-ES"/>
        </w:rPr>
        <w:t xml:space="preserve"> </w:t>
      </w:r>
      <w:proofErr w:type="spellStart"/>
      <w:r w:rsidRPr="00CE1DA6">
        <w:rPr>
          <w:lang w:val="es-ES"/>
        </w:rPr>
        <w:t>the</w:t>
      </w:r>
      <w:proofErr w:type="spellEnd"/>
      <w:r w:rsidRPr="00CE1DA6">
        <w:rPr>
          <w:lang w:val="es-ES"/>
        </w:rPr>
        <w:t xml:space="preserve"> </w:t>
      </w:r>
      <w:proofErr w:type="spellStart"/>
      <w:r w:rsidRPr="00CE1DA6">
        <w:rPr>
          <w:lang w:val="es-ES"/>
        </w:rPr>
        <w:t>main</w:t>
      </w:r>
      <w:proofErr w:type="spellEnd"/>
      <w:r w:rsidRPr="00CE1DA6">
        <w:rPr>
          <w:lang w:val="es-ES"/>
        </w:rPr>
        <w:t xml:space="preserve"> </w:t>
      </w:r>
      <w:proofErr w:type="spellStart"/>
      <w:r w:rsidRPr="00CE1DA6">
        <w:rPr>
          <w:lang w:val="es-ES"/>
        </w:rPr>
        <w:t>predicate</w:t>
      </w:r>
      <w:proofErr w:type="spellEnd"/>
      <w:r w:rsidRPr="00CE1DA6">
        <w:rPr>
          <w:lang w:val="es-ES"/>
        </w:rPr>
        <w:t xml:space="preserve"> of </w:t>
      </w:r>
      <w:proofErr w:type="spellStart"/>
      <w:r w:rsidRPr="00CE1DA6">
        <w:rPr>
          <w:lang w:val="es-ES"/>
        </w:rPr>
        <w:t>the</w:t>
      </w:r>
      <w:proofErr w:type="spellEnd"/>
      <w:r w:rsidRPr="00CE1DA6">
        <w:rPr>
          <w:lang w:val="es-ES"/>
        </w:rPr>
        <w:t xml:space="preserve"> </w:t>
      </w:r>
      <w:proofErr w:type="spellStart"/>
      <w:r w:rsidRPr="00CE1DA6">
        <w:rPr>
          <w:lang w:val="es-ES"/>
        </w:rPr>
        <w:t>clause</w:t>
      </w:r>
      <w:proofErr w:type="spellEnd"/>
      <w:r w:rsidRPr="00CE1DA6">
        <w:rPr>
          <w:lang w:val="es-ES"/>
        </w:rPr>
        <w:t>.</w:t>
      </w:r>
      <w:r>
        <w:rPr>
          <w:lang w:val="es-ES"/>
        </w:rPr>
        <w:t>”</w:t>
      </w:r>
    </w:p>
    <w:p w14:paraId="74A5EFA2" w14:textId="77777777" w:rsidR="00CE1DA6" w:rsidRPr="003E2A28" w:rsidRDefault="00CE1DA6" w:rsidP="003E2A28">
      <w:pPr>
        <w:rPr>
          <w:lang w:val="es-ES"/>
        </w:rPr>
      </w:pPr>
    </w:p>
    <w:p w14:paraId="15BB166D" w14:textId="77777777" w:rsidR="00AD461C" w:rsidRPr="00AD461C" w:rsidRDefault="00AD461C" w:rsidP="003E2A28">
      <w:r w:rsidRPr="00AD461C">
        <w:t>Similarly, if a verb is an adverbial clause modifier (dep: “</w:t>
      </w:r>
      <w:proofErr w:type="spellStart"/>
      <w:r w:rsidRPr="00AD461C">
        <w:t>advcl:xxx</w:t>
      </w:r>
      <w:proofErr w:type="spellEnd"/>
      <w:r w:rsidRPr="00AD461C">
        <w:t>”) which modifies a verb, it may also not govern its subject. For example, in the sentence “she would have to take refuge in my arms to escape her terror.” (</w:t>
      </w:r>
      <w:r w:rsidRPr="00AD461C">
        <w:rPr>
          <w:i/>
          <w:iCs/>
        </w:rPr>
        <w:t>Strange Pilgrims</w:t>
      </w:r>
      <w:r w:rsidRPr="00AD461C">
        <w:t>, Gabriel Garcia Marquez, 1992), “escape” (dep: “</w:t>
      </w:r>
      <w:proofErr w:type="spellStart"/>
      <w:r w:rsidRPr="00AD461C">
        <w:t>advcl:to</w:t>
      </w:r>
      <w:proofErr w:type="spellEnd"/>
      <w:r w:rsidRPr="00AD461C">
        <w:t>”) modifies “take”, and the subject of “take” is “she”. In this sentence, “she” is also the subject of “escape”, but neither is the syntactic head of the other. In this case, the subject of the verb which is the syntactic head of the adverbial clause modifier will be the default subject (unless the adverbial clause modifier is the syntactic head of its own subject). If the POS tag (</w:t>
      </w:r>
      <w:hyperlink r:id="rId15" w:history="1">
        <w:r w:rsidRPr="00AD461C">
          <w:rPr>
            <w:rStyle w:val="Hyperlink"/>
          </w:rPr>
          <w:t>https://stanfordnlp.github.io/CoreNLP/pos.html</w:t>
        </w:r>
      </w:hyperlink>
      <w:r w:rsidRPr="00AD461C">
        <w:t>) of that verb is “VBN”, that default subject will be its object.</w:t>
      </w:r>
    </w:p>
    <w:p w14:paraId="1FCDED1E" w14:textId="490C02D5" w:rsidR="004753D9" w:rsidRDefault="004753D9" w:rsidP="003E2A28">
      <w:pPr>
        <w:rPr>
          <w:color w:val="00B050"/>
        </w:rPr>
      </w:pPr>
    </w:p>
    <w:p w14:paraId="7B4B1372" w14:textId="0018C3A7" w:rsidR="006511DE" w:rsidRDefault="001D01A5" w:rsidP="006511DE">
      <w:pPr>
        <w:rPr>
          <w:color w:val="00B050"/>
        </w:rPr>
      </w:pPr>
      <w:r w:rsidRPr="00F17812">
        <w:rPr>
          <w:b/>
          <w:bCs/>
          <w:noProof/>
        </w:rPr>
        <w:t xml:space="preserve">@ Claudio, does this go here? </w:t>
      </w:r>
      <w:r w:rsidR="006511DE">
        <w:rPr>
          <w:b/>
          <w:bCs/>
          <w:noProof/>
        </w:rPr>
        <w:t xml:space="preserve">Is it this file? </w:t>
      </w:r>
      <w:r w:rsidR="006511DE" w:rsidRPr="006511DE">
        <w:rPr>
          <w:color w:val="00B050"/>
        </w:rPr>
        <w:t>advmod_obl_json.txt</w:t>
      </w:r>
    </w:p>
    <w:p w14:paraId="1E24E6B0" w14:textId="508E54BC" w:rsidR="001D01A5" w:rsidRPr="00F17812" w:rsidRDefault="006511DE" w:rsidP="003E2A28">
      <w:pPr>
        <w:rPr>
          <w:b/>
          <w:bCs/>
          <w:noProof/>
        </w:rPr>
      </w:pPr>
      <w:r>
        <w:rPr>
          <w:b/>
          <w:bCs/>
          <w:noProof/>
        </w:rPr>
        <w:t xml:space="preserve"> </w:t>
      </w:r>
      <w:r w:rsidR="001D01A5" w:rsidRPr="00F17812">
        <w:rPr>
          <w:b/>
          <w:bCs/>
          <w:noProof/>
        </w:rPr>
        <w:t>Can it be expanded?</w:t>
      </w:r>
    </w:p>
    <w:p w14:paraId="60B3238A" w14:textId="77777777" w:rsidR="001D01A5" w:rsidRDefault="001D01A5" w:rsidP="003E2A28">
      <w:pPr>
        <w:rPr>
          <w:noProof/>
        </w:rPr>
      </w:pPr>
    </w:p>
    <w:p w14:paraId="08B2B9FE" w14:textId="77777777" w:rsidR="001D01A5" w:rsidRDefault="001D01A5" w:rsidP="003E2A28">
      <w:pPr>
        <w:rPr>
          <w:noProof/>
        </w:rPr>
      </w:pPr>
      <w:r w:rsidRPr="00424D29">
        <w:rPr>
          <w:noProof/>
        </w:rPr>
        <w:drawing>
          <wp:inline distT="0" distB="0" distL="0" distR="0" wp14:anchorId="4B9606C3" wp14:editId="558E373D">
            <wp:extent cx="1073205" cy="723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3205" cy="723937"/>
                    </a:xfrm>
                    <a:prstGeom prst="rect">
                      <a:avLst/>
                    </a:prstGeom>
                  </pic:spPr>
                </pic:pic>
              </a:graphicData>
            </a:graphic>
          </wp:inline>
        </w:drawing>
      </w:r>
    </w:p>
    <w:p w14:paraId="118B0AAA" w14:textId="77777777" w:rsidR="001D01A5" w:rsidRDefault="001D01A5">
      <w:pPr>
        <w:pPrChange w:id="11" w:author="Roberto Franzosi" w:date="2021-07-27T09:52:00Z">
          <w:pPr>
            <w:pStyle w:val="Heading1"/>
          </w:pPr>
        </w:pPrChange>
      </w:pPr>
    </w:p>
    <w:p w14:paraId="067B8085" w14:textId="4BB7C675" w:rsidR="00C93465" w:rsidRPr="00F17812" w:rsidRDefault="00DA271E" w:rsidP="00F17812">
      <w:pPr>
        <w:rPr>
          <w:b/>
          <w:bCs/>
          <w:noProof/>
        </w:rPr>
      </w:pPr>
      <w:r w:rsidRPr="00F17812">
        <w:rPr>
          <w:b/>
          <w:bCs/>
          <w:szCs w:val="24"/>
        </w:rPr>
        <w:t xml:space="preserve">@Claudio </w:t>
      </w:r>
      <w:r w:rsidR="00C93465" w:rsidRPr="00F17812">
        <w:rPr>
          <w:b/>
          <w:bCs/>
          <w:szCs w:val="24"/>
        </w:rPr>
        <w:t xml:space="preserve">This would allow to correctly extract an SVO such as @ example that would otherwise be missed or misclassified? </w:t>
      </w:r>
      <w:proofErr w:type="gramStart"/>
      <w:r w:rsidR="00C93465" w:rsidRPr="00F17812">
        <w:rPr>
          <w:b/>
          <w:bCs/>
          <w:szCs w:val="24"/>
        </w:rPr>
        <w:t>Claude,</w:t>
      </w:r>
      <w:proofErr w:type="gramEnd"/>
      <w:r w:rsidR="00C93465" w:rsidRPr="00F17812">
        <w:rPr>
          <w:b/>
          <w:bCs/>
          <w:szCs w:val="24"/>
        </w:rPr>
        <w:t xml:space="preserve"> let’s try to be specific.</w:t>
      </w:r>
    </w:p>
    <w:p w14:paraId="79F47BDF" w14:textId="2FC607ED" w:rsidR="009F744F" w:rsidRPr="009F744F" w:rsidRDefault="009F744F" w:rsidP="009F744F">
      <w:pPr>
        <w:rPr>
          <w:b/>
          <w:bCs/>
        </w:rPr>
      </w:pPr>
      <w:r w:rsidRPr="009F744F">
        <w:rPr>
          <w:b/>
          <w:bCs/>
        </w:rPr>
        <w:t xml:space="preserve">Basically, we need a to parse a sentence via </w:t>
      </w:r>
      <w:proofErr w:type="spellStart"/>
      <w:r w:rsidRPr="009F744F">
        <w:rPr>
          <w:b/>
          <w:bCs/>
        </w:rPr>
        <w:t>OpenIE</w:t>
      </w:r>
      <w:proofErr w:type="spellEnd"/>
      <w:r w:rsidRPr="009F744F">
        <w:rPr>
          <w:b/>
          <w:bCs/>
        </w:rPr>
        <w:t>, show what SVO looks like WITHOUT your handling of the json file and show the new SVO after our json handling.</w:t>
      </w:r>
      <w:r>
        <w:rPr>
          <w:b/>
          <w:bCs/>
        </w:rPr>
        <w:t xml:space="preserve"> This would make </w:t>
      </w:r>
      <w:r w:rsidR="00CA7B07">
        <w:rPr>
          <w:b/>
          <w:bCs/>
        </w:rPr>
        <w:t>very</w:t>
      </w:r>
      <w:r>
        <w:rPr>
          <w:b/>
          <w:bCs/>
        </w:rPr>
        <w:t xml:space="preserve"> clear the approach you are taking.</w:t>
      </w:r>
    </w:p>
    <w:p w14:paraId="17392635" w14:textId="15611CF2" w:rsidR="00C93465" w:rsidRDefault="00C93465" w:rsidP="00C93465"/>
    <w:p w14:paraId="02E648BA" w14:textId="6C56C6AA" w:rsidR="0086665D" w:rsidRDefault="0086665D" w:rsidP="003E2A28">
      <w:pPr>
        <w:pStyle w:val="Heading2"/>
      </w:pPr>
      <w:bookmarkStart w:id="12" w:name="_Toc78553842"/>
      <w:r>
        <w:t>Verb Semantics</w:t>
      </w:r>
      <w:bookmarkEnd w:id="12"/>
    </w:p>
    <w:p w14:paraId="58104B69" w14:textId="24334058" w:rsidR="0086665D" w:rsidRDefault="00BC0E84" w:rsidP="00C93465">
      <w:r>
        <w:t>Verbs can change their meaning depending upon their wider col</w:t>
      </w:r>
      <w:r w:rsidR="00F17812">
        <w:t>l</w:t>
      </w:r>
      <w:r>
        <w:t>ocations or combinations of words, namely, prepositions they are linked to (e.g., “sit up” and “sit d</w:t>
      </w:r>
      <w:r w:rsidR="00F17812">
        <w:t>o</w:t>
      </w:r>
      <w:r>
        <w:t xml:space="preserve">wn”) and combinations of </w:t>
      </w:r>
      <w:proofErr w:type="spellStart"/>
      <w:r>
        <w:t>verb+noun+preposition</w:t>
      </w:r>
      <w:proofErr w:type="spellEnd"/>
      <w:r>
        <w:t xml:space="preserve"> (e.g., “take care of” which has a different meaning from simply “take”).</w:t>
      </w:r>
    </w:p>
    <w:p w14:paraId="28ED3A44" w14:textId="677A267D" w:rsidR="00CA43A8" w:rsidRDefault="00CA43A8" w:rsidP="00C93465"/>
    <w:p w14:paraId="4CC55726" w14:textId="4BCDB38F" w:rsidR="0086665D" w:rsidRDefault="00BC0E84" w:rsidP="003E2A28">
      <w:pPr>
        <w:pStyle w:val="Heading3"/>
      </w:pPr>
      <w:bookmarkStart w:id="13" w:name="_Toc78553843"/>
      <w:r>
        <w:t>Verb and Preposition</w:t>
      </w:r>
      <w:bookmarkEnd w:id="13"/>
    </w:p>
    <w:p w14:paraId="31127217" w14:textId="77777777" w:rsidR="00BC0E84" w:rsidRPr="003E2A28" w:rsidRDefault="00BC0E84" w:rsidP="003E2A28">
      <w:pPr>
        <w:rPr>
          <w:b/>
          <w:bCs/>
        </w:rPr>
      </w:pPr>
    </w:p>
    <w:p w14:paraId="5223CE73" w14:textId="77777777" w:rsidR="00AD461C" w:rsidRPr="00AD461C" w:rsidRDefault="00AD461C" w:rsidP="003E2A28">
      <w:r w:rsidRPr="00AD461C">
        <w:t>In a verb-preposition-object collocation (for example: “he puts on the cover”), the object’s dep is “</w:t>
      </w:r>
      <w:proofErr w:type="spellStart"/>
      <w:r w:rsidRPr="00AD461C">
        <w:t>obl:preposition</w:t>
      </w:r>
      <w:proofErr w:type="spellEnd"/>
      <w:r w:rsidRPr="00AD461C">
        <w:t>” (in “he puts on the cover,” the dep of “cover” would be “</w:t>
      </w:r>
      <w:proofErr w:type="spellStart"/>
      <w:r w:rsidRPr="00AD461C">
        <w:t>obl:on</w:t>
      </w:r>
      <w:proofErr w:type="spellEnd"/>
      <w:r w:rsidRPr="00AD461C">
        <w:t xml:space="preserve">”). When </w:t>
      </w:r>
      <w:r w:rsidRPr="00AD461C">
        <w:lastRenderedPageBreak/>
        <w:t>multiple tokens governed by the verb have the dep of “</w:t>
      </w:r>
      <w:proofErr w:type="spellStart"/>
      <w:r w:rsidRPr="00AD461C">
        <w:t>obl:preposition</w:t>
      </w:r>
      <w:proofErr w:type="spellEnd"/>
      <w:r w:rsidRPr="00AD461C">
        <w:t>”, we use the txt file (</w:t>
      </w:r>
      <w:r w:rsidRPr="00AD461C">
        <w:rPr>
          <w:b/>
          <w:bCs/>
        </w:rPr>
        <w:t>verb_prep_json.txt</w:t>
      </w:r>
      <w:r w:rsidRPr="00AD461C">
        <w:t>) in the “</w:t>
      </w:r>
      <w:proofErr w:type="spellStart"/>
      <w:r w:rsidRPr="00AD461C">
        <w:t>OpenIE</w:t>
      </w:r>
      <w:proofErr w:type="spellEnd"/>
      <w:r w:rsidRPr="00AD461C">
        <w:t>” folder in the lib path, based on common verb-preposition collocations (</w:t>
      </w:r>
      <w:hyperlink r:id="rId17" w:history="1">
        <w:r w:rsidRPr="00AD461C">
          <w:rPr>
            <w:rStyle w:val="Hyperlink"/>
            <w:szCs w:val="24"/>
          </w:rPr>
          <w:t>https://7esl.com/verb-preposition-combinations/</w:t>
        </w:r>
      </w:hyperlink>
      <w:r w:rsidRPr="00AD461C">
        <w:t xml:space="preserve">; </w:t>
      </w:r>
      <w:hyperlink r:id="rId18" w:history="1">
        <w:r w:rsidRPr="00AD461C">
          <w:rPr>
            <w:rStyle w:val="Hyperlink"/>
            <w:szCs w:val="24"/>
          </w:rPr>
          <w:t>https://eslgold.com/grammar/verb_preposition_collocations/</w:t>
        </w:r>
      </w:hyperlink>
      <w:r w:rsidRPr="00AD461C">
        <w:t>), to extract the correct object: if the verb’s lemma is in the keys of the json and the preposition precedes one “</w:t>
      </w:r>
      <w:proofErr w:type="spellStart"/>
      <w:r w:rsidRPr="00AD461C">
        <w:t>obl</w:t>
      </w:r>
      <w:proofErr w:type="spellEnd"/>
      <w:r w:rsidRPr="00AD461C">
        <w:t>” token is in that key’s value----a list of prepositions, that token would be selected as the object. That txt file of the json can be manually edited if there’s any new verb-preposition combination.</w:t>
      </w:r>
    </w:p>
    <w:p w14:paraId="6A404911" w14:textId="525A38B3" w:rsidR="00B17026" w:rsidRDefault="00B17026" w:rsidP="003E2A28"/>
    <w:p w14:paraId="694D5ECF" w14:textId="49FD13A5" w:rsidR="006511DE" w:rsidRDefault="006511DE" w:rsidP="006511DE">
      <w:pPr>
        <w:rPr>
          <w:color w:val="00B050"/>
          <w:szCs w:val="24"/>
        </w:rPr>
      </w:pPr>
      <w:r w:rsidRPr="00AD461C">
        <w:rPr>
          <w:b/>
          <w:bCs/>
        </w:rPr>
        <w:t>verb_prep_json.txt</w:t>
      </w:r>
    </w:p>
    <w:p w14:paraId="708AD36B" w14:textId="77777777" w:rsidR="006511DE" w:rsidRDefault="006511DE" w:rsidP="006511DE">
      <w:pPr>
        <w:rPr>
          <w:b/>
          <w:bCs/>
          <w:noProof/>
        </w:rPr>
      </w:pPr>
      <w:r w:rsidRPr="00BA0E15">
        <w:rPr>
          <w:b/>
          <w:bCs/>
          <w:noProof/>
        </w:rPr>
        <w:drawing>
          <wp:inline distT="0" distB="0" distL="0" distR="0" wp14:anchorId="0B3A2058" wp14:editId="4FF77F79">
            <wp:extent cx="2082907" cy="52898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2907" cy="5289822"/>
                    </a:xfrm>
                    <a:prstGeom prst="rect">
                      <a:avLst/>
                    </a:prstGeom>
                  </pic:spPr>
                </pic:pic>
              </a:graphicData>
            </a:graphic>
          </wp:inline>
        </w:drawing>
      </w:r>
    </w:p>
    <w:p w14:paraId="18DDACC7" w14:textId="77777777" w:rsidR="006511DE" w:rsidRDefault="006511DE" w:rsidP="006511DE">
      <w:pPr>
        <w:rPr>
          <w:b/>
          <w:bCs/>
          <w:noProof/>
        </w:rPr>
      </w:pPr>
    </w:p>
    <w:p w14:paraId="583B1572" w14:textId="0CE771F1" w:rsidR="006511DE" w:rsidRDefault="006511DE" w:rsidP="006511DE">
      <w:pPr>
        <w:rPr>
          <w:color w:val="00B050"/>
          <w:szCs w:val="24"/>
        </w:rPr>
      </w:pPr>
    </w:p>
    <w:p w14:paraId="6DB2A5FB" w14:textId="77777777" w:rsidR="006511DE" w:rsidRDefault="006511DE" w:rsidP="006511DE">
      <w:pPr>
        <w:rPr>
          <w:color w:val="00B050"/>
          <w:szCs w:val="24"/>
        </w:rPr>
      </w:pPr>
    </w:p>
    <w:p w14:paraId="6A3E0B88" w14:textId="77777777" w:rsidR="006511DE" w:rsidRDefault="006511DE" w:rsidP="003E2A28"/>
    <w:p w14:paraId="1B333690" w14:textId="467BA615" w:rsidR="00C93465" w:rsidRPr="00F17812" w:rsidRDefault="00CA43A8" w:rsidP="003E2A28">
      <w:pPr>
        <w:rPr>
          <w:b/>
          <w:bCs/>
          <w:noProof/>
        </w:rPr>
      </w:pPr>
      <w:r w:rsidRPr="00F17812">
        <w:rPr>
          <w:b/>
          <w:bCs/>
        </w:rPr>
        <w:t xml:space="preserve">@Claudio </w:t>
      </w:r>
      <w:r w:rsidR="00C93465" w:rsidRPr="00F17812">
        <w:rPr>
          <w:b/>
          <w:bCs/>
        </w:rPr>
        <w:t xml:space="preserve">This would allow to correctly extract an SVO such as @ example that would otherwise be missed or misclassified? </w:t>
      </w:r>
      <w:proofErr w:type="gramStart"/>
      <w:r w:rsidR="00C93465" w:rsidRPr="00F17812">
        <w:rPr>
          <w:b/>
          <w:bCs/>
        </w:rPr>
        <w:t>Claude,</w:t>
      </w:r>
      <w:proofErr w:type="gramEnd"/>
      <w:r w:rsidR="00C93465" w:rsidRPr="00F17812">
        <w:rPr>
          <w:b/>
          <w:bCs/>
        </w:rPr>
        <w:t xml:space="preserve"> let’s try to be specific.</w:t>
      </w:r>
    </w:p>
    <w:p w14:paraId="206808BC" w14:textId="18AA0BB0" w:rsidR="00CA7B07" w:rsidRPr="009F744F" w:rsidRDefault="00CA7B07" w:rsidP="00CA7B07">
      <w:pPr>
        <w:rPr>
          <w:b/>
          <w:bCs/>
        </w:rPr>
      </w:pPr>
      <w:r w:rsidRPr="009F744F">
        <w:rPr>
          <w:b/>
          <w:bCs/>
        </w:rPr>
        <w:t xml:space="preserve">Basically, we need a to parse a sentence via </w:t>
      </w:r>
      <w:proofErr w:type="spellStart"/>
      <w:r w:rsidRPr="009F744F">
        <w:rPr>
          <w:b/>
          <w:bCs/>
        </w:rPr>
        <w:t>OpenIE</w:t>
      </w:r>
      <w:proofErr w:type="spellEnd"/>
      <w:r w:rsidRPr="009F744F">
        <w:rPr>
          <w:b/>
          <w:bCs/>
        </w:rPr>
        <w:t>, show what SVO looks like WITHOUT your handling of the json file and show the new SVO after our json handling.</w:t>
      </w:r>
      <w:r>
        <w:rPr>
          <w:b/>
          <w:bCs/>
        </w:rPr>
        <w:t xml:space="preserve"> This would make </w:t>
      </w:r>
      <w:r>
        <w:rPr>
          <w:b/>
          <w:bCs/>
        </w:rPr>
        <w:t>very</w:t>
      </w:r>
      <w:r>
        <w:rPr>
          <w:b/>
          <w:bCs/>
        </w:rPr>
        <w:t xml:space="preserve"> clear the approach you are taking.</w:t>
      </w:r>
    </w:p>
    <w:p w14:paraId="1396CC95" w14:textId="77777777" w:rsidR="00C93465" w:rsidRDefault="00C93465" w:rsidP="00FD6B1C">
      <w:pPr>
        <w:rPr>
          <w:noProof/>
        </w:rPr>
      </w:pPr>
    </w:p>
    <w:p w14:paraId="1498BB43" w14:textId="232815F4" w:rsidR="00821EB6" w:rsidRDefault="00BC0E84" w:rsidP="003E2A28">
      <w:pPr>
        <w:pStyle w:val="Heading3"/>
        <w:rPr>
          <w:ins w:id="14" w:author="Roberto Franzosi" w:date="2021-07-27T10:14:00Z"/>
        </w:rPr>
      </w:pPr>
      <w:bookmarkStart w:id="15" w:name="_Toc78553844"/>
      <w:r>
        <w:lastRenderedPageBreak/>
        <w:t>Verb, Preposition, and Object</w:t>
      </w:r>
      <w:bookmarkEnd w:id="15"/>
    </w:p>
    <w:p w14:paraId="53DEF5AD" w14:textId="77777777" w:rsidR="00BC0E84" w:rsidRDefault="00BC0E84" w:rsidP="00821EB6">
      <w:pPr>
        <w:rPr>
          <w:szCs w:val="24"/>
        </w:rPr>
      </w:pPr>
    </w:p>
    <w:p w14:paraId="2C627FC5" w14:textId="77777777" w:rsidR="00AD461C" w:rsidRPr="00AD461C" w:rsidRDefault="00AD461C" w:rsidP="00AD461C">
      <w:pPr>
        <w:rPr>
          <w:noProof/>
        </w:rPr>
      </w:pPr>
      <w:r w:rsidRPr="00AD461C">
        <w:rPr>
          <w:noProof/>
        </w:rPr>
        <w:t>A verb may be part of idiomatic expressions that affect its meaning (e.g., the verb “take,” as in “He took a book,” will have a completely different meaning in such idiomatic use “take care of”, e.g., “He offered to take care of the check at the restaurant”). For a phrase that plays the role of a single verb (such as “be in charge of”, “be responsible for”, “take care of”), in the output of token-based dependency parser it will not be one idiomatic ensemble, and in OpenIE they needs extracting as one verb. S</w:t>
      </w:r>
      <w:r w:rsidRPr="00AD461C">
        <w:rPr>
          <w:rFonts w:hint="eastAsia"/>
          <w:noProof/>
        </w:rPr>
        <w:t>o</w:t>
      </w:r>
      <w:r w:rsidRPr="00AD461C">
        <w:rPr>
          <w:noProof/>
        </w:rPr>
        <w:t>me of these phrases are in regular dependency patterns: in “take care of” and “take advantage of”, “care” / “advantage” has the dep of “obj” and is governed by “take”, but the dep of the real object should be “obl:of”. A json was constructed to help extract these phrases (the txt file “</w:t>
      </w:r>
      <w:r w:rsidRPr="00AD461C">
        <w:rPr>
          <w:b/>
          <w:bCs/>
          <w:noProof/>
        </w:rPr>
        <w:t>v_obj_obl_json.txt</w:t>
      </w:r>
      <w:r w:rsidRPr="00AD461C">
        <w:rPr>
          <w:noProof/>
        </w:rPr>
        <w:t>” in the “OpenIE” folder in the lib path). That json’s keys are verbs (for example: “take”) and each value is a list of dictionaries with two values: the first key is “obj”, and the second key is “obl” (for example: {“obl”: “care”, “obl”: “of”}). If one verb’s lemma is in that json’s keys, its object matches the first value in a dictionary in that key’s value, that verb governs a token whose dep is “obl:preposition”, and preposition matches that dictionary’s second value, then that verb, it’s object, and the preposition in the dep “obl:preposition” will be extract as one verb, while the token whose dep is “obl:preposition” will be its object. That txt file of the json can be manually edited when there’s need to add another phrase that plays the role of a single verb and has a similar dependency pattern: verb + object + preposition, and the real object of this verb phrase is governed by the verb with the dep “obl:preposition”.</w:t>
      </w:r>
    </w:p>
    <w:p w14:paraId="1DBC0D62" w14:textId="52AFFF2D" w:rsidR="006511DE" w:rsidRDefault="006511DE" w:rsidP="00F17812">
      <w:pPr>
        <w:rPr>
          <w:b/>
          <w:bCs/>
        </w:rPr>
      </w:pPr>
    </w:p>
    <w:p w14:paraId="44DD4215" w14:textId="76588380" w:rsidR="006511DE" w:rsidRDefault="006511DE" w:rsidP="00F17812">
      <w:pPr>
        <w:rPr>
          <w:b/>
          <w:bCs/>
          <w:noProof/>
        </w:rPr>
      </w:pPr>
      <w:r w:rsidRPr="00AD461C">
        <w:rPr>
          <w:b/>
          <w:bCs/>
          <w:noProof/>
        </w:rPr>
        <w:t>v_obj_obl_json.txt</w:t>
      </w:r>
    </w:p>
    <w:p w14:paraId="3CB9B645" w14:textId="1C339492" w:rsidR="006511DE" w:rsidRDefault="006511DE" w:rsidP="00F17812">
      <w:pPr>
        <w:rPr>
          <w:b/>
          <w:bCs/>
        </w:rPr>
      </w:pPr>
      <w:r w:rsidRPr="006511DE">
        <w:rPr>
          <w:b/>
          <w:bCs/>
          <w:noProof/>
        </w:rPr>
        <w:drawing>
          <wp:inline distT="0" distB="0" distL="0" distR="0" wp14:anchorId="01D75C6A" wp14:editId="3E010AE7">
            <wp:extent cx="2870348" cy="19114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0348" cy="1911448"/>
                    </a:xfrm>
                    <a:prstGeom prst="rect">
                      <a:avLst/>
                    </a:prstGeom>
                  </pic:spPr>
                </pic:pic>
              </a:graphicData>
            </a:graphic>
          </wp:inline>
        </w:drawing>
      </w:r>
    </w:p>
    <w:p w14:paraId="304B3FB8" w14:textId="4CE58F6C" w:rsidR="00132538" w:rsidRPr="00F17812" w:rsidRDefault="00CA43A8" w:rsidP="00F17812">
      <w:pPr>
        <w:rPr>
          <w:b/>
          <w:bCs/>
          <w:noProof/>
        </w:rPr>
      </w:pPr>
      <w:r w:rsidRPr="00F17812">
        <w:rPr>
          <w:b/>
          <w:bCs/>
        </w:rPr>
        <w:t xml:space="preserve">@Claudio </w:t>
      </w:r>
      <w:r w:rsidR="00132538" w:rsidRPr="00F17812">
        <w:rPr>
          <w:b/>
          <w:bCs/>
        </w:rPr>
        <w:t xml:space="preserve">This would allow to correctly extract an SVO such as @ example that would otherwise be missed or misclassified? </w:t>
      </w:r>
      <w:proofErr w:type="gramStart"/>
      <w:r w:rsidR="00132538" w:rsidRPr="00F17812">
        <w:rPr>
          <w:b/>
          <w:bCs/>
        </w:rPr>
        <w:t>Claude,</w:t>
      </w:r>
      <w:proofErr w:type="gramEnd"/>
      <w:r w:rsidR="00132538" w:rsidRPr="00F17812">
        <w:rPr>
          <w:b/>
          <w:bCs/>
        </w:rPr>
        <w:t xml:space="preserve"> let’s try to be specific.</w:t>
      </w:r>
    </w:p>
    <w:p w14:paraId="5223E598" w14:textId="65BBD065" w:rsidR="00CA7B07" w:rsidRPr="009F744F" w:rsidRDefault="00CA7B07" w:rsidP="00CA7B07">
      <w:pPr>
        <w:rPr>
          <w:b/>
          <w:bCs/>
        </w:rPr>
      </w:pPr>
      <w:r w:rsidRPr="009F744F">
        <w:rPr>
          <w:b/>
          <w:bCs/>
        </w:rPr>
        <w:t xml:space="preserve">Basically, we need a to parse a sentence via </w:t>
      </w:r>
      <w:proofErr w:type="spellStart"/>
      <w:r w:rsidRPr="009F744F">
        <w:rPr>
          <w:b/>
          <w:bCs/>
        </w:rPr>
        <w:t>OpenIE</w:t>
      </w:r>
      <w:proofErr w:type="spellEnd"/>
      <w:r w:rsidRPr="009F744F">
        <w:rPr>
          <w:b/>
          <w:bCs/>
        </w:rPr>
        <w:t>, show what SVO looks like WITHOUT your handling of the json file and show the new SVO after our json handling.</w:t>
      </w:r>
      <w:r>
        <w:rPr>
          <w:b/>
          <w:bCs/>
        </w:rPr>
        <w:t xml:space="preserve"> This would make </w:t>
      </w:r>
      <w:r>
        <w:rPr>
          <w:b/>
          <w:bCs/>
        </w:rPr>
        <w:t>very</w:t>
      </w:r>
      <w:r>
        <w:rPr>
          <w:b/>
          <w:bCs/>
        </w:rPr>
        <w:t xml:space="preserve"> clear the approach you are taking.</w:t>
      </w:r>
    </w:p>
    <w:p w14:paraId="4E410AE1" w14:textId="2B5A12D6" w:rsidR="00132538" w:rsidRDefault="00132538" w:rsidP="00F17812"/>
    <w:p w14:paraId="3991726F" w14:textId="620B7A7C" w:rsidR="0086665D" w:rsidRDefault="0086665D">
      <w:pPr>
        <w:pStyle w:val="Heading3"/>
        <w:pPrChange w:id="16" w:author="Roberto Franzosi" w:date="2021-07-27T09:55:00Z">
          <w:pPr/>
        </w:pPrChange>
      </w:pPr>
      <w:bookmarkStart w:id="17" w:name="_Toc78553845"/>
      <w:r>
        <w:t>Future Developments</w:t>
      </w:r>
      <w:bookmarkEnd w:id="17"/>
    </w:p>
    <w:p w14:paraId="6D66CB60" w14:textId="77777777" w:rsidR="0086665D" w:rsidRPr="00E81212" w:rsidRDefault="0086665D" w:rsidP="00E81212">
      <w:pPr>
        <w:rPr>
          <w:color w:val="00B050"/>
          <w:szCs w:val="24"/>
        </w:rPr>
      </w:pPr>
    </w:p>
    <w:p w14:paraId="6174D7EB" w14:textId="23D47B73" w:rsidR="00FD6B1C" w:rsidRDefault="00E81212" w:rsidP="00F17812">
      <w:r w:rsidRPr="00E81212">
        <w:t>For phrases with different or completely irregular dependency patterns, one potential method to extract these phrases is to collect enormous English sentences and ask volunteers to label the index of tokens that are subjects, verbs, or objects. If there are multiple tokens right next to each other are labeled as one verb, a graph</w:t>
      </w:r>
      <w:r w:rsidR="000F11E0">
        <w:t xml:space="preserve"> of</w:t>
      </w:r>
      <w:r w:rsidRPr="00E81212">
        <w:t xml:space="preserve"> these tokens’ dependency relationships would be generated by breadth-first search, and specific json can be generated from these graphs.</w:t>
      </w:r>
    </w:p>
    <w:p w14:paraId="3FF11755" w14:textId="77777777" w:rsidR="00E81212" w:rsidRDefault="00E81212" w:rsidP="00E81212">
      <w:pPr>
        <w:rPr>
          <w:szCs w:val="24"/>
        </w:rPr>
      </w:pPr>
    </w:p>
    <w:p w14:paraId="25E741D1" w14:textId="609C4BE9" w:rsidR="00F53CBD" w:rsidRPr="001A6B7B" w:rsidRDefault="00F53CBD" w:rsidP="00F53CBD">
      <w:pPr>
        <w:pStyle w:val="Heading1"/>
      </w:pPr>
      <w:bookmarkStart w:id="18" w:name="_Toc78553846"/>
      <w:r>
        <w:t>Output</w:t>
      </w:r>
      <w:bookmarkEnd w:id="18"/>
    </w:p>
    <w:p w14:paraId="33D4AEFE" w14:textId="77777777" w:rsidR="00F53CBD" w:rsidRDefault="00F53CBD" w:rsidP="00F53CBD">
      <w:pPr>
        <w:rPr>
          <w:szCs w:val="24"/>
        </w:rPr>
      </w:pPr>
    </w:p>
    <w:p w14:paraId="6511573B" w14:textId="6BD9887C" w:rsidR="00B32CEF" w:rsidRPr="00F17812" w:rsidRDefault="00B928ED" w:rsidP="00916D75">
      <w:r>
        <w:rPr>
          <w:noProof/>
        </w:rPr>
        <w:t xml:space="preserve">The NLP Suite </w:t>
      </w:r>
      <w:r w:rsidR="00BE1A15">
        <w:rPr>
          <w:noProof/>
        </w:rPr>
        <w:t xml:space="preserve">uses </w:t>
      </w:r>
      <w:r>
        <w:rPr>
          <w:noProof/>
        </w:rPr>
        <w:t>Stanford CoreNLP OpenIE in the SVO script. Contrary to the NLP Suite Stanford CoreNLP parser</w:t>
      </w:r>
      <w:r w:rsidR="00F809F2">
        <w:rPr>
          <w:noProof/>
        </w:rPr>
        <w:t>s</w:t>
      </w:r>
      <w:r>
        <w:rPr>
          <w:noProof/>
        </w:rPr>
        <w:t>, the OpenIE script does not produce in output a CoNLL table. Just</w:t>
      </w:r>
      <w:r w:rsidR="006C792D">
        <w:rPr>
          <w:noProof/>
        </w:rPr>
        <w:t xml:space="preserve"> </w:t>
      </w:r>
      <w:r w:rsidR="00583CD4">
        <w:rPr>
          <w:noProof/>
        </w:rPr>
        <w:t xml:space="preserve">a </w:t>
      </w:r>
      <w:r>
        <w:rPr>
          <w:noProof/>
        </w:rPr>
        <w:t xml:space="preserve">csv file </w:t>
      </w:r>
      <w:r w:rsidR="00583CD4">
        <w:rPr>
          <w:noProof/>
        </w:rPr>
        <w:t>with the SVO triplets</w:t>
      </w:r>
      <w:r w:rsidR="006A5A20" w:rsidRPr="00F17812">
        <w:t xml:space="preserve"> and results of negation detection</w:t>
      </w:r>
      <w:r w:rsidR="00583CD4" w:rsidRPr="00F17812">
        <w:t>.</w:t>
      </w:r>
    </w:p>
    <w:p w14:paraId="11E9F13D" w14:textId="305AE867" w:rsidR="00FD6B1C" w:rsidRDefault="00FD6B1C" w:rsidP="00916D75">
      <w:pPr>
        <w:rPr>
          <w:noProof/>
        </w:rPr>
      </w:pPr>
      <w:bookmarkStart w:id="19" w:name="_Hlk41213457"/>
    </w:p>
    <w:p w14:paraId="2A9282CC" w14:textId="5D10A527" w:rsidR="00661229" w:rsidRDefault="00661229" w:rsidP="00916D75">
      <w:pPr>
        <w:rPr>
          <w:noProof/>
        </w:rPr>
      </w:pPr>
      <w:r>
        <w:rPr>
          <w:noProof/>
        </w:rPr>
        <w:drawing>
          <wp:inline distT="0" distB="0" distL="0" distR="0" wp14:anchorId="444985D4" wp14:editId="51A379D2">
            <wp:extent cx="5791200" cy="2203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203450"/>
                    </a:xfrm>
                    <a:prstGeom prst="rect">
                      <a:avLst/>
                    </a:prstGeom>
                    <a:noFill/>
                    <a:ln>
                      <a:noFill/>
                    </a:ln>
                  </pic:spPr>
                </pic:pic>
              </a:graphicData>
            </a:graphic>
          </wp:inline>
        </w:drawing>
      </w:r>
    </w:p>
    <w:p w14:paraId="629CBA9C" w14:textId="2239E1FC" w:rsidR="006F52EC" w:rsidRDefault="006F52EC" w:rsidP="00916D75">
      <w:pPr>
        <w:rPr>
          <w:noProof/>
        </w:rPr>
      </w:pPr>
    </w:p>
    <w:p w14:paraId="219F45DC" w14:textId="05D2AE33" w:rsidR="00F17812" w:rsidRPr="00F17812" w:rsidRDefault="00F17812" w:rsidP="00916D75">
      <w:pPr>
        <w:rPr>
          <w:b/>
          <w:bCs/>
          <w:noProof/>
        </w:rPr>
      </w:pPr>
      <w:r w:rsidRPr="00F17812">
        <w:rPr>
          <w:b/>
          <w:bCs/>
          <w:noProof/>
        </w:rPr>
        <w:t>@Claudio where is negation?</w:t>
      </w:r>
    </w:p>
    <w:p w14:paraId="7E719A5D" w14:textId="77777777" w:rsidR="00F17812" w:rsidRDefault="00F17812" w:rsidP="00916D75">
      <w:pPr>
        <w:rPr>
          <w:noProof/>
        </w:rPr>
      </w:pPr>
    </w:p>
    <w:p w14:paraId="5B1B1C6E" w14:textId="70C31D11" w:rsidR="001740BE" w:rsidRPr="001740BE" w:rsidRDefault="006C207B" w:rsidP="001740BE">
      <w:pPr>
        <w:pStyle w:val="Heading1"/>
      </w:pPr>
      <w:bookmarkStart w:id="20" w:name="_Toc78553847"/>
      <w:r>
        <w:t>References</w:t>
      </w:r>
      <w:bookmarkEnd w:id="20"/>
    </w:p>
    <w:p w14:paraId="2673DC4A" w14:textId="6AF4828B" w:rsidR="006C207B" w:rsidRPr="008478B5" w:rsidRDefault="006C207B" w:rsidP="008478B5"/>
    <w:p w14:paraId="7775C330" w14:textId="28758431" w:rsidR="006C207B" w:rsidRDefault="009D4882" w:rsidP="008478B5">
      <w:pPr>
        <w:ind w:left="720" w:hanging="720"/>
      </w:pPr>
      <w:r w:rsidRPr="008478B5">
        <w:t>Klein</w:t>
      </w:r>
      <w:r w:rsidR="008478B5">
        <w:rPr>
          <w:b/>
          <w:bCs/>
        </w:rPr>
        <w:t>,</w:t>
      </w:r>
      <w:r w:rsidR="008478B5" w:rsidRPr="008478B5">
        <w:rPr>
          <w:b/>
          <w:bCs/>
        </w:rPr>
        <w:t xml:space="preserve"> </w:t>
      </w:r>
      <w:r w:rsidR="008478B5" w:rsidRPr="008478B5">
        <w:t>Dan</w:t>
      </w:r>
      <w:r w:rsidRPr="008478B5">
        <w:t xml:space="preserve"> and Christopher D. Manning. 2003. </w:t>
      </w:r>
      <w:r w:rsidR="008478B5">
        <w:t>“</w:t>
      </w:r>
      <w:r w:rsidRPr="008478B5">
        <w:t>Accurate Unlexicalized Parsing.</w:t>
      </w:r>
      <w:r w:rsidR="008478B5">
        <w:t>”</w:t>
      </w:r>
      <w:r w:rsidRPr="008478B5">
        <w:t xml:space="preserve"> </w:t>
      </w:r>
      <w:r w:rsidRPr="008478B5">
        <w:rPr>
          <w:i/>
          <w:iCs/>
        </w:rPr>
        <w:t>Proceedings of the 41st Meeting of the Association for Computational Linguistics</w:t>
      </w:r>
      <w:r w:rsidRPr="008478B5">
        <w:t>, pp. 423-430.</w:t>
      </w:r>
    </w:p>
    <w:p w14:paraId="7BCA19A1" w14:textId="77777777" w:rsidR="00A07D6B" w:rsidRPr="00A07D6B" w:rsidRDefault="00A07D6B" w:rsidP="008478B5">
      <w:pPr>
        <w:ind w:left="720" w:hanging="720"/>
        <w:rPr>
          <w:szCs w:val="24"/>
        </w:rPr>
      </w:pPr>
      <w:proofErr w:type="spellStart"/>
      <w:r w:rsidRPr="00A07D6B">
        <w:t>TIPS_NLP_Java</w:t>
      </w:r>
      <w:proofErr w:type="spellEnd"/>
      <w:r w:rsidRPr="00A07D6B">
        <w:t xml:space="preserve"> download install run.pdf</w:t>
      </w:r>
      <w:r w:rsidRPr="00A07D6B">
        <w:rPr>
          <w:szCs w:val="24"/>
        </w:rPr>
        <w:t xml:space="preserve"> </w:t>
      </w:r>
    </w:p>
    <w:p w14:paraId="3F5D0891" w14:textId="4F333D79" w:rsidR="0074323C" w:rsidRDefault="0074323C" w:rsidP="008478B5">
      <w:pPr>
        <w:ind w:left="720" w:hanging="720"/>
        <w:rPr>
          <w:szCs w:val="24"/>
        </w:rPr>
      </w:pPr>
      <w:proofErr w:type="spellStart"/>
      <w:r w:rsidRPr="0074323C">
        <w:rPr>
          <w:szCs w:val="24"/>
        </w:rPr>
        <w:t>TIPS_NLP_</w:t>
      </w:r>
      <w:r w:rsidR="000701A8">
        <w:rPr>
          <w:szCs w:val="24"/>
        </w:rPr>
        <w:t>Stanford</w:t>
      </w:r>
      <w:proofErr w:type="spellEnd"/>
      <w:r w:rsidR="000701A8">
        <w:rPr>
          <w:szCs w:val="24"/>
        </w:rPr>
        <w:t xml:space="preserve"> </w:t>
      </w:r>
      <w:proofErr w:type="spellStart"/>
      <w:r w:rsidR="000701A8">
        <w:rPr>
          <w:szCs w:val="24"/>
        </w:rPr>
        <w:t>CoreNLP</w:t>
      </w:r>
      <w:proofErr w:type="spellEnd"/>
      <w:r w:rsidR="000701A8">
        <w:rPr>
          <w:szCs w:val="24"/>
        </w:rPr>
        <w:t xml:space="preserve"> parser</w:t>
      </w:r>
      <w:r w:rsidRPr="0074323C">
        <w:rPr>
          <w:szCs w:val="24"/>
        </w:rPr>
        <w:t>.</w:t>
      </w:r>
      <w:r>
        <w:rPr>
          <w:szCs w:val="24"/>
        </w:rPr>
        <w:t>pdf</w:t>
      </w:r>
    </w:p>
    <w:p w14:paraId="7AB3526B" w14:textId="3C578EDD" w:rsidR="000701A8" w:rsidRPr="008478B5" w:rsidRDefault="000701A8" w:rsidP="000701A8">
      <w:pPr>
        <w:ind w:left="720" w:hanging="720"/>
      </w:pPr>
      <w:proofErr w:type="spellStart"/>
      <w:r w:rsidRPr="0074323C">
        <w:rPr>
          <w:szCs w:val="24"/>
        </w:rPr>
        <w:t>TIPS_NLP_</w:t>
      </w:r>
      <w:r>
        <w:rPr>
          <w:szCs w:val="24"/>
        </w:rPr>
        <w:t>Stanford</w:t>
      </w:r>
      <w:proofErr w:type="spellEnd"/>
      <w:r>
        <w:rPr>
          <w:szCs w:val="24"/>
        </w:rPr>
        <w:t xml:space="preserve"> </w:t>
      </w:r>
      <w:proofErr w:type="spellStart"/>
      <w:r>
        <w:rPr>
          <w:szCs w:val="24"/>
        </w:rPr>
        <w:t>CoNLL</w:t>
      </w:r>
      <w:proofErr w:type="spellEnd"/>
      <w:r>
        <w:rPr>
          <w:szCs w:val="24"/>
        </w:rPr>
        <w:t xml:space="preserve"> table</w:t>
      </w:r>
      <w:r w:rsidRPr="0074323C">
        <w:rPr>
          <w:szCs w:val="24"/>
        </w:rPr>
        <w:t>.</w:t>
      </w:r>
      <w:r>
        <w:rPr>
          <w:szCs w:val="24"/>
        </w:rPr>
        <w:t>pdf</w:t>
      </w:r>
    </w:p>
    <w:bookmarkEnd w:id="19"/>
    <w:p w14:paraId="0E58AB61" w14:textId="77777777" w:rsidR="000701A8" w:rsidRPr="008478B5" w:rsidRDefault="000701A8" w:rsidP="008478B5">
      <w:pPr>
        <w:ind w:left="720" w:hanging="720"/>
      </w:pPr>
    </w:p>
    <w:sectPr w:rsidR="000701A8" w:rsidRPr="008478B5">
      <w:footerReference w:type="default" r:id="rId22"/>
      <w:pgSz w:w="12240" w:h="15840"/>
      <w:pgMar w:top="1400" w:right="140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6B1BF" w14:textId="77777777" w:rsidR="001273A5" w:rsidRDefault="001273A5">
      <w:r>
        <w:separator/>
      </w:r>
    </w:p>
  </w:endnote>
  <w:endnote w:type="continuationSeparator" w:id="0">
    <w:p w14:paraId="0C18A497" w14:textId="77777777" w:rsidR="001273A5" w:rsidRDefault="0012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1EAA" w14:textId="77777777" w:rsidR="00661229" w:rsidRDefault="0066122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D100A" w14:textId="77777777" w:rsidR="001273A5" w:rsidRDefault="001273A5">
      <w:r>
        <w:separator/>
      </w:r>
    </w:p>
  </w:footnote>
  <w:footnote w:type="continuationSeparator" w:id="0">
    <w:p w14:paraId="512B9967" w14:textId="77777777" w:rsidR="001273A5" w:rsidRDefault="00127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3B2C"/>
    <w:multiLevelType w:val="hybridMultilevel"/>
    <w:tmpl w:val="093829FA"/>
    <w:lvl w:ilvl="0" w:tplc="D3747EF0">
      <w:start w:val="1"/>
      <w:numFmt w:val="decimal"/>
      <w:lvlText w:val="%1."/>
      <w:lvlJc w:val="left"/>
      <w:pPr>
        <w:ind w:left="820" w:hanging="360"/>
      </w:pPr>
      <w:rPr>
        <w:rFonts w:ascii="Times New Roman" w:eastAsia="Times New Roman" w:hAnsi="Times New Roman" w:cs="Times New Roman" w:hint="default"/>
        <w:b w:val="0"/>
        <w:color w:val="FF0000"/>
        <w:sz w:val="24"/>
        <w:szCs w:val="24"/>
      </w:rPr>
    </w:lvl>
    <w:lvl w:ilvl="1" w:tplc="E9F895F0">
      <w:start w:val="1"/>
      <w:numFmt w:val="lowerLetter"/>
      <w:lvlText w:val="%2."/>
      <w:lvlJc w:val="left"/>
      <w:pPr>
        <w:ind w:left="1540" w:hanging="360"/>
      </w:pPr>
      <w:rPr>
        <w:rFonts w:ascii="Times New Roman" w:eastAsia="Times New Roman" w:hAnsi="Times New Roman" w:cs="Times New Roman"/>
        <w:spacing w:val="-1"/>
        <w:sz w:val="24"/>
        <w:szCs w:val="24"/>
      </w:rPr>
    </w:lvl>
    <w:lvl w:ilvl="2" w:tplc="685298E4">
      <w:start w:val="1"/>
      <w:numFmt w:val="bullet"/>
      <w:lvlText w:val="•"/>
      <w:lvlJc w:val="left"/>
      <w:pPr>
        <w:ind w:left="1540" w:hanging="360"/>
      </w:pPr>
      <w:rPr>
        <w:rFonts w:hint="default"/>
      </w:rPr>
    </w:lvl>
    <w:lvl w:ilvl="3" w:tplc="D1DA481C">
      <w:start w:val="1"/>
      <w:numFmt w:val="bullet"/>
      <w:lvlText w:val="•"/>
      <w:lvlJc w:val="left"/>
      <w:pPr>
        <w:ind w:left="1540" w:hanging="360"/>
      </w:pPr>
      <w:rPr>
        <w:rFonts w:hint="default"/>
      </w:rPr>
    </w:lvl>
    <w:lvl w:ilvl="4" w:tplc="CB6472FE">
      <w:start w:val="1"/>
      <w:numFmt w:val="bullet"/>
      <w:lvlText w:val="•"/>
      <w:lvlJc w:val="left"/>
      <w:pPr>
        <w:ind w:left="2623" w:hanging="360"/>
      </w:pPr>
      <w:rPr>
        <w:rFonts w:hint="default"/>
      </w:rPr>
    </w:lvl>
    <w:lvl w:ilvl="5" w:tplc="174E55D8">
      <w:start w:val="1"/>
      <w:numFmt w:val="bullet"/>
      <w:lvlText w:val="•"/>
      <w:lvlJc w:val="left"/>
      <w:pPr>
        <w:ind w:left="3706" w:hanging="360"/>
      </w:pPr>
      <w:rPr>
        <w:rFonts w:hint="default"/>
      </w:rPr>
    </w:lvl>
    <w:lvl w:ilvl="6" w:tplc="CEFACA04">
      <w:start w:val="1"/>
      <w:numFmt w:val="bullet"/>
      <w:lvlText w:val="•"/>
      <w:lvlJc w:val="left"/>
      <w:pPr>
        <w:ind w:left="4788" w:hanging="360"/>
      </w:pPr>
      <w:rPr>
        <w:rFonts w:hint="default"/>
      </w:rPr>
    </w:lvl>
    <w:lvl w:ilvl="7" w:tplc="A290E88E">
      <w:start w:val="1"/>
      <w:numFmt w:val="bullet"/>
      <w:lvlText w:val="•"/>
      <w:lvlJc w:val="left"/>
      <w:pPr>
        <w:ind w:left="5871" w:hanging="360"/>
      </w:pPr>
      <w:rPr>
        <w:rFonts w:hint="default"/>
      </w:rPr>
    </w:lvl>
    <w:lvl w:ilvl="8" w:tplc="16D43510">
      <w:start w:val="1"/>
      <w:numFmt w:val="bullet"/>
      <w:lvlText w:val="•"/>
      <w:lvlJc w:val="left"/>
      <w:pPr>
        <w:ind w:left="6954" w:hanging="360"/>
      </w:pPr>
      <w:rPr>
        <w:rFonts w:hint="default"/>
      </w:rPr>
    </w:lvl>
  </w:abstractNum>
  <w:abstractNum w:abstractNumId="1" w15:restartNumberingAfterBreak="0">
    <w:nsid w:val="26D148B1"/>
    <w:multiLevelType w:val="hybridMultilevel"/>
    <w:tmpl w:val="E076B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o Franzosi">
    <w15:presenceInfo w15:providerId="AD" w15:userId="S::RFRANZO@emory.edu::7f59d039-d184-4e49-a078-b20bb4fa5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30"/>
    <w:rsid w:val="000063F5"/>
    <w:rsid w:val="0001250D"/>
    <w:rsid w:val="00013B93"/>
    <w:rsid w:val="00020B53"/>
    <w:rsid w:val="000232F9"/>
    <w:rsid w:val="00024630"/>
    <w:rsid w:val="00031C07"/>
    <w:rsid w:val="0004088C"/>
    <w:rsid w:val="00047F8B"/>
    <w:rsid w:val="0005429F"/>
    <w:rsid w:val="00056544"/>
    <w:rsid w:val="0006163F"/>
    <w:rsid w:val="000701A8"/>
    <w:rsid w:val="0007296F"/>
    <w:rsid w:val="000A486B"/>
    <w:rsid w:val="000C277B"/>
    <w:rsid w:val="000C6E41"/>
    <w:rsid w:val="000F11E0"/>
    <w:rsid w:val="00110A38"/>
    <w:rsid w:val="00113367"/>
    <w:rsid w:val="001256EC"/>
    <w:rsid w:val="001273A5"/>
    <w:rsid w:val="00132538"/>
    <w:rsid w:val="0014367D"/>
    <w:rsid w:val="00171217"/>
    <w:rsid w:val="001740BE"/>
    <w:rsid w:val="001A4F36"/>
    <w:rsid w:val="001D01A5"/>
    <w:rsid w:val="001E0DA5"/>
    <w:rsid w:val="001E7406"/>
    <w:rsid w:val="002219FC"/>
    <w:rsid w:val="00226F71"/>
    <w:rsid w:val="002321EB"/>
    <w:rsid w:val="00283FD2"/>
    <w:rsid w:val="00292CDA"/>
    <w:rsid w:val="002B67E6"/>
    <w:rsid w:val="002F64A8"/>
    <w:rsid w:val="003120C5"/>
    <w:rsid w:val="003564C3"/>
    <w:rsid w:val="00360378"/>
    <w:rsid w:val="003B4825"/>
    <w:rsid w:val="003D6D68"/>
    <w:rsid w:val="003E2A28"/>
    <w:rsid w:val="003E7823"/>
    <w:rsid w:val="00424D29"/>
    <w:rsid w:val="0043072F"/>
    <w:rsid w:val="00450EF8"/>
    <w:rsid w:val="00452D82"/>
    <w:rsid w:val="004558B2"/>
    <w:rsid w:val="00463A36"/>
    <w:rsid w:val="004738B3"/>
    <w:rsid w:val="004753D9"/>
    <w:rsid w:val="004A61C2"/>
    <w:rsid w:val="004B7AEC"/>
    <w:rsid w:val="004C3F44"/>
    <w:rsid w:val="004C4A3E"/>
    <w:rsid w:val="004E3AA5"/>
    <w:rsid w:val="004E3E35"/>
    <w:rsid w:val="00554ABE"/>
    <w:rsid w:val="005770F5"/>
    <w:rsid w:val="005804FA"/>
    <w:rsid w:val="00583CD4"/>
    <w:rsid w:val="00594090"/>
    <w:rsid w:val="00595B97"/>
    <w:rsid w:val="005B303C"/>
    <w:rsid w:val="005C1B26"/>
    <w:rsid w:val="005D4245"/>
    <w:rsid w:val="00610B54"/>
    <w:rsid w:val="00620E5F"/>
    <w:rsid w:val="00626A89"/>
    <w:rsid w:val="00642D1E"/>
    <w:rsid w:val="006452C1"/>
    <w:rsid w:val="006511DE"/>
    <w:rsid w:val="00660AA5"/>
    <w:rsid w:val="00661229"/>
    <w:rsid w:val="00663A66"/>
    <w:rsid w:val="00663D6C"/>
    <w:rsid w:val="00680974"/>
    <w:rsid w:val="006848FD"/>
    <w:rsid w:val="006A3285"/>
    <w:rsid w:val="006A5A20"/>
    <w:rsid w:val="006B7E74"/>
    <w:rsid w:val="006C207B"/>
    <w:rsid w:val="006C792D"/>
    <w:rsid w:val="006F52EC"/>
    <w:rsid w:val="00710EA5"/>
    <w:rsid w:val="00714035"/>
    <w:rsid w:val="00726EC2"/>
    <w:rsid w:val="0074323C"/>
    <w:rsid w:val="0075580B"/>
    <w:rsid w:val="00756A58"/>
    <w:rsid w:val="007947F5"/>
    <w:rsid w:val="007A5FAE"/>
    <w:rsid w:val="007B3614"/>
    <w:rsid w:val="007B4C99"/>
    <w:rsid w:val="007C75B9"/>
    <w:rsid w:val="007F4F88"/>
    <w:rsid w:val="008072D9"/>
    <w:rsid w:val="00821EB6"/>
    <w:rsid w:val="008478B5"/>
    <w:rsid w:val="00855358"/>
    <w:rsid w:val="0086665D"/>
    <w:rsid w:val="00916D75"/>
    <w:rsid w:val="00916FC8"/>
    <w:rsid w:val="009170DA"/>
    <w:rsid w:val="00934643"/>
    <w:rsid w:val="00943D73"/>
    <w:rsid w:val="009507AC"/>
    <w:rsid w:val="00954281"/>
    <w:rsid w:val="0097551E"/>
    <w:rsid w:val="00983FA8"/>
    <w:rsid w:val="00985700"/>
    <w:rsid w:val="009A115E"/>
    <w:rsid w:val="009C1EFA"/>
    <w:rsid w:val="009D4882"/>
    <w:rsid w:val="009E5F1D"/>
    <w:rsid w:val="009F744F"/>
    <w:rsid w:val="00A04899"/>
    <w:rsid w:val="00A06035"/>
    <w:rsid w:val="00A07D6B"/>
    <w:rsid w:val="00A1235D"/>
    <w:rsid w:val="00A22E9C"/>
    <w:rsid w:val="00A40359"/>
    <w:rsid w:val="00A477B3"/>
    <w:rsid w:val="00A62C64"/>
    <w:rsid w:val="00A6397A"/>
    <w:rsid w:val="00A7557B"/>
    <w:rsid w:val="00A75EE3"/>
    <w:rsid w:val="00AB4AD2"/>
    <w:rsid w:val="00AC23E0"/>
    <w:rsid w:val="00AD383A"/>
    <w:rsid w:val="00AD461C"/>
    <w:rsid w:val="00B17026"/>
    <w:rsid w:val="00B2588C"/>
    <w:rsid w:val="00B32CEF"/>
    <w:rsid w:val="00B476C3"/>
    <w:rsid w:val="00B8076E"/>
    <w:rsid w:val="00B928ED"/>
    <w:rsid w:val="00B972CE"/>
    <w:rsid w:val="00BA0E15"/>
    <w:rsid w:val="00BB5D60"/>
    <w:rsid w:val="00BC0E84"/>
    <w:rsid w:val="00BC6037"/>
    <w:rsid w:val="00BD7DB2"/>
    <w:rsid w:val="00BE1A15"/>
    <w:rsid w:val="00BE7647"/>
    <w:rsid w:val="00C162B5"/>
    <w:rsid w:val="00C21F6C"/>
    <w:rsid w:val="00C463D4"/>
    <w:rsid w:val="00C50B8E"/>
    <w:rsid w:val="00C735F3"/>
    <w:rsid w:val="00C92EE2"/>
    <w:rsid w:val="00C93465"/>
    <w:rsid w:val="00CA43A8"/>
    <w:rsid w:val="00CA7B07"/>
    <w:rsid w:val="00CB0E01"/>
    <w:rsid w:val="00CD14BD"/>
    <w:rsid w:val="00CE1DA6"/>
    <w:rsid w:val="00CF2E48"/>
    <w:rsid w:val="00D44A7B"/>
    <w:rsid w:val="00D45A36"/>
    <w:rsid w:val="00D5326F"/>
    <w:rsid w:val="00D91CDA"/>
    <w:rsid w:val="00DA271E"/>
    <w:rsid w:val="00DA2B89"/>
    <w:rsid w:val="00DB7A52"/>
    <w:rsid w:val="00DC274B"/>
    <w:rsid w:val="00DE46B3"/>
    <w:rsid w:val="00DF7F5F"/>
    <w:rsid w:val="00E01A8C"/>
    <w:rsid w:val="00E65E4F"/>
    <w:rsid w:val="00E81212"/>
    <w:rsid w:val="00E956BB"/>
    <w:rsid w:val="00EC40AA"/>
    <w:rsid w:val="00F17812"/>
    <w:rsid w:val="00F33742"/>
    <w:rsid w:val="00F53CBD"/>
    <w:rsid w:val="00F56722"/>
    <w:rsid w:val="00F805D5"/>
    <w:rsid w:val="00F809F2"/>
    <w:rsid w:val="00F82C5E"/>
    <w:rsid w:val="00FA0549"/>
    <w:rsid w:val="00FB5430"/>
    <w:rsid w:val="00FC0299"/>
    <w:rsid w:val="00FC50AD"/>
    <w:rsid w:val="00FD4871"/>
    <w:rsid w:val="00FD6337"/>
    <w:rsid w:val="00FD6B1C"/>
    <w:rsid w:val="00FE1C3C"/>
    <w:rsid w:val="00FF7846"/>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C3ACCB"/>
  <w14:defaultImageDpi w14:val="96"/>
  <w15:docId w15:val="{EFB2D0E7-7148-49CE-AB4F-C683841C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HAns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0DA5"/>
    <w:rPr>
      <w:rFonts w:ascii="Times New Roman" w:hAnsi="Times New Roman" w:cs="Times New Roman"/>
      <w:sz w:val="24"/>
    </w:rPr>
  </w:style>
  <w:style w:type="paragraph" w:styleId="Heading1">
    <w:name w:val="heading 1"/>
    <w:basedOn w:val="Normal"/>
    <w:next w:val="Normal"/>
    <w:link w:val="Heading1Char"/>
    <w:autoRedefine/>
    <w:uiPriority w:val="1"/>
    <w:qFormat/>
    <w:rsid w:val="009D4882"/>
    <w:pPr>
      <w:outlineLvl w:val="0"/>
    </w:pPr>
    <w:rPr>
      <w:b/>
      <w:bCs/>
      <w:noProof/>
      <w:color w:val="FF0000"/>
      <w:szCs w:val="24"/>
    </w:rPr>
  </w:style>
  <w:style w:type="paragraph" w:styleId="Heading2">
    <w:name w:val="heading 2"/>
    <w:basedOn w:val="Normal"/>
    <w:next w:val="Normal"/>
    <w:link w:val="Heading2Char"/>
    <w:autoRedefine/>
    <w:uiPriority w:val="9"/>
    <w:unhideWhenUsed/>
    <w:qFormat/>
    <w:rsid w:val="00BD7DB2"/>
    <w:pPr>
      <w:keepNext/>
      <w:keepLines/>
      <w:spacing w:after="100" w:afterAutospacing="1"/>
      <w:outlineLvl w:val="1"/>
    </w:pPr>
    <w:rPr>
      <w:rFonts w:eastAsiaTheme="majorEastAsia"/>
      <w:b/>
      <w:i/>
      <w:color w:val="FF0000"/>
      <w:szCs w:val="26"/>
    </w:rPr>
  </w:style>
  <w:style w:type="paragraph" w:styleId="Heading3">
    <w:name w:val="heading 3"/>
    <w:basedOn w:val="Normal"/>
    <w:next w:val="Normal"/>
    <w:link w:val="Heading3Char"/>
    <w:autoRedefine/>
    <w:uiPriority w:val="9"/>
    <w:unhideWhenUsed/>
    <w:qFormat/>
    <w:rsid w:val="009C1EFA"/>
    <w:pPr>
      <w:keepNext/>
      <w:keepLines/>
      <w:outlineLvl w:val="2"/>
    </w:pPr>
    <w:rPr>
      <w:rFonts w:eastAsiaTheme="majorEastAsia" w:cstheme="majorBidi"/>
      <w:i/>
      <w:color w:val="FF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9D4882"/>
    <w:rPr>
      <w:rFonts w:ascii="Times New Roman" w:hAnsi="Times New Roman" w:cs="Times New Roman"/>
      <w:b/>
      <w:bCs/>
      <w:noProof/>
      <w:color w:val="FF0000"/>
      <w:sz w:val="24"/>
      <w:szCs w:val="24"/>
    </w:rPr>
  </w:style>
  <w:style w:type="character" w:customStyle="1" w:styleId="Heading2Char">
    <w:name w:val="Heading 2 Char"/>
    <w:basedOn w:val="DefaultParagraphFont"/>
    <w:link w:val="Heading2"/>
    <w:uiPriority w:val="9"/>
    <w:locked/>
    <w:rsid w:val="00BD7DB2"/>
    <w:rPr>
      <w:rFonts w:ascii="Times New Roman" w:eastAsiaTheme="majorEastAsia" w:hAnsi="Times New Roman" w:cs="Times New Roman"/>
      <w:b/>
      <w:i/>
      <w:color w:val="FF0000"/>
      <w:sz w:val="24"/>
      <w:szCs w:val="26"/>
    </w:rPr>
  </w:style>
  <w:style w:type="paragraph" w:styleId="BodyText">
    <w:name w:val="Body Text"/>
    <w:basedOn w:val="Normal"/>
    <w:link w:val="BodyTextChar"/>
    <w:uiPriority w:val="1"/>
    <w:qFormat/>
    <w:rsid w:val="00BC6037"/>
    <w:pPr>
      <w:spacing w:before="41"/>
      <w:ind w:left="360" w:hanging="360"/>
    </w:pPr>
    <w:rPr>
      <w:szCs w:val="24"/>
    </w:rPr>
  </w:style>
  <w:style w:type="character" w:customStyle="1" w:styleId="BodyTextChar">
    <w:name w:val="Body Text Char"/>
    <w:basedOn w:val="DefaultParagraphFont"/>
    <w:link w:val="BodyText"/>
    <w:uiPriority w:val="1"/>
    <w:locked/>
    <w:rsid w:val="00BC6037"/>
    <w:rPr>
      <w:rFonts w:ascii="Times New Roman" w:hAnsi="Times New Roman"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Title">
    <w:name w:val="Title"/>
    <w:basedOn w:val="Normal"/>
    <w:next w:val="Normal"/>
    <w:link w:val="TitleChar"/>
    <w:autoRedefine/>
    <w:uiPriority w:val="10"/>
    <w:qFormat/>
    <w:rsid w:val="00F53CBD"/>
    <w:pPr>
      <w:contextualSpacing/>
      <w:jc w:val="center"/>
    </w:pPr>
    <w:rPr>
      <w:rFonts w:eastAsiaTheme="majorEastAsia"/>
      <w:b/>
      <w:bCs/>
      <w:color w:val="FF0000"/>
      <w:spacing w:val="-10"/>
      <w:kern w:val="28"/>
      <w:sz w:val="28"/>
      <w:szCs w:val="56"/>
    </w:rPr>
  </w:style>
  <w:style w:type="character" w:customStyle="1" w:styleId="TitleChar">
    <w:name w:val="Title Char"/>
    <w:basedOn w:val="DefaultParagraphFont"/>
    <w:link w:val="Title"/>
    <w:uiPriority w:val="10"/>
    <w:locked/>
    <w:rsid w:val="00F53CBD"/>
    <w:rPr>
      <w:rFonts w:ascii="Times New Roman" w:eastAsiaTheme="majorEastAsia" w:hAnsi="Times New Roman" w:cs="Times New Roman"/>
      <w:b/>
      <w:bCs/>
      <w:color w:val="FF0000"/>
      <w:spacing w:val="-10"/>
      <w:kern w:val="28"/>
      <w:sz w:val="28"/>
      <w:szCs w:val="56"/>
    </w:rPr>
  </w:style>
  <w:style w:type="paragraph" w:styleId="TOCHeading">
    <w:name w:val="TOC Heading"/>
    <w:basedOn w:val="Heading1"/>
    <w:next w:val="Normal"/>
    <w:uiPriority w:val="39"/>
    <w:unhideWhenUsed/>
    <w:qFormat/>
    <w:rsid w:val="00714035"/>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14035"/>
    <w:pPr>
      <w:spacing w:after="100"/>
    </w:pPr>
  </w:style>
  <w:style w:type="paragraph" w:styleId="TOC2">
    <w:name w:val="toc 2"/>
    <w:basedOn w:val="Normal"/>
    <w:next w:val="Normal"/>
    <w:autoRedefine/>
    <w:uiPriority w:val="39"/>
    <w:unhideWhenUsed/>
    <w:rsid w:val="00714035"/>
    <w:pPr>
      <w:spacing w:after="100"/>
      <w:ind w:left="220"/>
    </w:pPr>
  </w:style>
  <w:style w:type="character" w:styleId="Hyperlink">
    <w:name w:val="Hyperlink"/>
    <w:basedOn w:val="DefaultParagraphFont"/>
    <w:uiPriority w:val="99"/>
    <w:unhideWhenUsed/>
    <w:rsid w:val="00714035"/>
    <w:rPr>
      <w:color w:val="0000FF" w:themeColor="hyperlink"/>
      <w:u w:val="single"/>
    </w:rPr>
  </w:style>
  <w:style w:type="character" w:customStyle="1" w:styleId="Heading3Char">
    <w:name w:val="Heading 3 Char"/>
    <w:basedOn w:val="DefaultParagraphFont"/>
    <w:link w:val="Heading3"/>
    <w:uiPriority w:val="9"/>
    <w:rsid w:val="009C1EFA"/>
    <w:rPr>
      <w:rFonts w:ascii="Times New Roman" w:eastAsiaTheme="majorEastAsia" w:hAnsi="Times New Roman" w:cstheme="majorBidi"/>
      <w:i/>
      <w:color w:val="FF0000"/>
      <w:sz w:val="24"/>
      <w:szCs w:val="24"/>
    </w:rPr>
  </w:style>
  <w:style w:type="paragraph" w:styleId="TOC3">
    <w:name w:val="toc 3"/>
    <w:basedOn w:val="Normal"/>
    <w:next w:val="Normal"/>
    <w:autoRedefine/>
    <w:uiPriority w:val="39"/>
    <w:unhideWhenUsed/>
    <w:rsid w:val="00DC274B"/>
    <w:pPr>
      <w:spacing w:after="100"/>
      <w:ind w:left="480"/>
    </w:pPr>
  </w:style>
  <w:style w:type="character" w:styleId="UnresolvedMention">
    <w:name w:val="Unresolved Mention"/>
    <w:basedOn w:val="DefaultParagraphFont"/>
    <w:uiPriority w:val="99"/>
    <w:semiHidden/>
    <w:unhideWhenUsed/>
    <w:rsid w:val="0001250D"/>
    <w:rPr>
      <w:color w:val="605E5C"/>
      <w:shd w:val="clear" w:color="auto" w:fill="E1DFDD"/>
    </w:rPr>
  </w:style>
  <w:style w:type="character" w:styleId="FollowedHyperlink">
    <w:name w:val="FollowedHyperlink"/>
    <w:basedOn w:val="DefaultParagraphFont"/>
    <w:uiPriority w:val="99"/>
    <w:rsid w:val="003564C3"/>
    <w:rPr>
      <w:color w:val="800080" w:themeColor="followedHyperlink"/>
      <w:u w:val="single"/>
    </w:rPr>
  </w:style>
  <w:style w:type="paragraph" w:styleId="BalloonText">
    <w:name w:val="Balloon Text"/>
    <w:basedOn w:val="Normal"/>
    <w:link w:val="BalloonTextChar"/>
    <w:uiPriority w:val="99"/>
    <w:semiHidden/>
    <w:unhideWhenUsed/>
    <w:rsid w:val="00E956BB"/>
    <w:rPr>
      <w:sz w:val="18"/>
      <w:szCs w:val="18"/>
    </w:rPr>
  </w:style>
  <w:style w:type="character" w:customStyle="1" w:styleId="BalloonTextChar">
    <w:name w:val="Balloon Text Char"/>
    <w:basedOn w:val="DefaultParagraphFont"/>
    <w:link w:val="BalloonText"/>
    <w:uiPriority w:val="99"/>
    <w:semiHidden/>
    <w:rsid w:val="00E956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175727">
      <w:bodyDiv w:val="1"/>
      <w:marLeft w:val="0"/>
      <w:marRight w:val="0"/>
      <w:marTop w:val="0"/>
      <w:marBottom w:val="0"/>
      <w:divBdr>
        <w:top w:val="none" w:sz="0" w:space="0" w:color="auto"/>
        <w:left w:val="none" w:sz="0" w:space="0" w:color="auto"/>
        <w:bottom w:val="none" w:sz="0" w:space="0" w:color="auto"/>
        <w:right w:val="none" w:sz="0" w:space="0" w:color="auto"/>
      </w:divBdr>
    </w:div>
    <w:div w:id="1338576561">
      <w:bodyDiv w:val="1"/>
      <w:marLeft w:val="0"/>
      <w:marRight w:val="0"/>
      <w:marTop w:val="0"/>
      <w:marBottom w:val="0"/>
      <w:divBdr>
        <w:top w:val="none" w:sz="0" w:space="0" w:color="auto"/>
        <w:left w:val="none" w:sz="0" w:space="0" w:color="auto"/>
        <w:bottom w:val="none" w:sz="0" w:space="0" w:color="auto"/>
        <w:right w:val="none" w:sz="0" w:space="0" w:color="auto"/>
      </w:divBdr>
    </w:div>
    <w:div w:id="1624075415">
      <w:bodyDiv w:val="1"/>
      <w:marLeft w:val="0"/>
      <w:marRight w:val="0"/>
      <w:marTop w:val="0"/>
      <w:marBottom w:val="0"/>
      <w:divBdr>
        <w:top w:val="none" w:sz="0" w:space="0" w:color="auto"/>
        <w:left w:val="none" w:sz="0" w:space="0" w:color="auto"/>
        <w:bottom w:val="none" w:sz="0" w:space="0" w:color="auto"/>
        <w:right w:val="none" w:sz="0" w:space="0" w:color="auto"/>
      </w:divBdr>
      <w:divsChild>
        <w:div w:id="13287514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software/openie.html" TargetMode="External"/><Relationship Id="rId13" Type="http://schemas.openxmlformats.org/officeDocument/2006/relationships/hyperlink" Target="https://universaldependencies.org/docs/u/dep/acl.html" TargetMode="External"/><Relationship Id="rId18" Type="http://schemas.openxmlformats.org/officeDocument/2006/relationships/hyperlink" Target="https://eslgold.com/grammar/verb_preposition_collocation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stanfordnlp.github.io/CoreNLP/lemma.html" TargetMode="External"/><Relationship Id="rId17" Type="http://schemas.openxmlformats.org/officeDocument/2006/relationships/hyperlink" Target="https://7esl.com/verb-preposition-combin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nfordnlp.github.io/CoreNLP/pos.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tanfordnlp.github.io/CoreNLP/pos.html" TargetMode="External"/><Relationship Id="rId23" Type="http://schemas.openxmlformats.org/officeDocument/2006/relationships/fontTable" Target="fontTable.xml"/><Relationship Id="rId10" Type="http://schemas.openxmlformats.org/officeDocument/2006/relationships/hyperlink" Target="https://nlp.stanford.edu/software/nndep.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niversaldependencies.org/docs/u/dep/advcl.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0505-62C3-4E59-AA87-1715A294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7</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dc:description/>
  <cp:lastModifiedBy>Roberto Franzosi</cp:lastModifiedBy>
  <cp:revision>56</cp:revision>
  <dcterms:created xsi:type="dcterms:W3CDTF">2020-05-23T22:49:00Z</dcterms:created>
  <dcterms:modified xsi:type="dcterms:W3CDTF">2021-07-30T17:47:00Z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2015-04-10T05:00:00Z</vt:filetime>
  </property>
  <property fmtid="{D5CDD505-2E9C-101B-9397-08002B2CF9AE}" pid="3" name="LastSaved">
    <vt:filetime>2015-04-10T05:00:00Z</vt:filetime>
  </property>
</Properties>
</file>